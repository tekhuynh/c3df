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E5BC" w14:textId="7970A16B" w:rsidR="008328B9" w:rsidRPr="001C54D8" w:rsidRDefault="008A7A59" w:rsidP="001C54D8">
      <w:pPr>
        <w:rPr>
          <w:rFonts w:ascii="Avenir Next LT Pro" w:hAnsi="Avenir Next LT Pro" w:cs="Arial"/>
          <w:color w:val="FF0000"/>
          <w:sz w:val="72"/>
          <w:szCs w:val="72"/>
        </w:rPr>
        <w:sectPr w:rsidR="008328B9" w:rsidRPr="001C54D8" w:rsidSect="00C133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134" w:right="1134" w:bottom="1134" w:left="1134" w:header="709" w:footer="794" w:gutter="0"/>
          <w:cols w:space="708"/>
          <w:titlePg/>
          <w:docGrid w:linePitch="360"/>
        </w:sectPr>
      </w:pP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5D696A" wp14:editId="30855B38">
                <wp:simplePos x="0" y="0"/>
                <wp:positionH relativeFrom="margin">
                  <wp:posOffset>5615305</wp:posOffset>
                </wp:positionH>
                <wp:positionV relativeFrom="page">
                  <wp:posOffset>992505</wp:posOffset>
                </wp:positionV>
                <wp:extent cx="3395980" cy="3141345"/>
                <wp:effectExtent l="0" t="0" r="762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5B7E" w14:textId="77777777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COURSE TITLE</w:t>
                            </w:r>
                          </w:p>
                          <w:p w14:paraId="6FA6AB37" w14:textId="5D9E6DAF" w:rsidR="008A7A59" w:rsidRPr="00D93D12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CUA307</w:t>
                            </w:r>
                            <w:r w:rsidR="00861CD5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20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Certificate III in Design Fundamentals.</w:t>
                            </w:r>
                          </w:p>
                          <w:p w14:paraId="680350E4" w14:textId="77777777" w:rsidR="008A7A59" w:rsidRPr="009B386F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</w:p>
                          <w:p w14:paraId="62433B07" w14:textId="77777777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color w:val="5D4AA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SUBJECT TITLE</w:t>
                            </w:r>
                          </w:p>
                          <w:p w14:paraId="483C7394" w14:textId="01BF3577" w:rsidR="008A7A59" w:rsidRPr="00D93D12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A1015</w:t>
                            </w:r>
                            <w:r w:rsidR="00861CD5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The Design Process </w:t>
                            </w:r>
                          </w:p>
                          <w:p w14:paraId="522ACE27" w14:textId="77777777" w:rsidR="008A7A59" w:rsidRPr="009B386F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color w:val="923687"/>
                                <w:sz w:val="22"/>
                                <w:szCs w:val="22"/>
                              </w:rPr>
                            </w:pPr>
                          </w:p>
                          <w:p w14:paraId="4F33A2C1" w14:textId="77777777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TRAINING UNITS</w:t>
                            </w:r>
                          </w:p>
                          <w:p w14:paraId="0AF7B83C" w14:textId="70F464C8" w:rsid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A: </w:t>
                            </w:r>
                            <w:r w:rsidR="00861CD5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DES201 Follow a design process</w:t>
                            </w:r>
                          </w:p>
                          <w:p w14:paraId="6467A5D2" w14:textId="77777777" w:rsidR="008A7A59" w:rsidRP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5C637B69" w14:textId="044FBDE7" w:rsid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B: </w:t>
                            </w:r>
                            <w:r w:rsidR="00003F26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CUA</w:t>
                            </w:r>
                            <w:r w:rsidR="00003F26"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DES301 Explore the use of colour</w:t>
                            </w:r>
                            <w:r w:rsidR="00003F26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FBD03" w14:textId="77777777" w:rsidR="008A7A59" w:rsidRP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46C7173B" w14:textId="77777777" w:rsidR="00003F26" w:rsidRDefault="008A7A59" w:rsidP="00003F26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 xml:space="preserve">C: </w:t>
                            </w:r>
                            <w:r w:rsidR="00003F26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="00003F26"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DES302 Explore and apply the creative design process to 2D forms </w:t>
                            </w:r>
                          </w:p>
                          <w:p w14:paraId="3C14B468" w14:textId="5ED31C62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5D69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15pt;margin-top:78.15pt;width:267.4pt;height:247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" strokecolor="white [3212]">
                <v:textbox style="mso-fit-shape-to-text:t">
                  <w:txbxContent>
                    <w:p w14:paraId="2C345B7E" w14:textId="77777777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COURSE TITLE</w:t>
                      </w:r>
                    </w:p>
                    <w:p w14:paraId="6FA6AB37" w14:textId="5D9E6DAF" w:rsidR="008A7A59" w:rsidRPr="00D93D12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CUA307</w:t>
                      </w:r>
                      <w:r w:rsidR="00861CD5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20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Certificate III in Design Fundamentals.</w:t>
                      </w:r>
                    </w:p>
                    <w:p w14:paraId="680350E4" w14:textId="77777777" w:rsidR="008A7A59" w:rsidRPr="009B386F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</w:p>
                    <w:p w14:paraId="62433B07" w14:textId="77777777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color w:val="5D4AA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SUBJECT TITLE</w:t>
                      </w:r>
                    </w:p>
                    <w:p w14:paraId="483C7394" w14:textId="01BF3577" w:rsidR="008A7A59" w:rsidRPr="00D93D12" w:rsidRDefault="008A7A59" w:rsidP="008A7A59">
                      <w:pPr>
                        <w:pStyle w:val="BasicParagraph"/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A1015</w:t>
                      </w:r>
                      <w:r w:rsidR="00861CD5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4 </w:t>
                      </w: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The Design Process </w:t>
                      </w:r>
                    </w:p>
                    <w:p w14:paraId="522ACE27" w14:textId="77777777" w:rsidR="008A7A59" w:rsidRPr="009B386F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color w:val="923687"/>
                          <w:sz w:val="22"/>
                          <w:szCs w:val="22"/>
                        </w:rPr>
                      </w:pPr>
                    </w:p>
                    <w:p w14:paraId="4F33A2C1" w14:textId="77777777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TRAINING UNITS</w:t>
                      </w:r>
                    </w:p>
                    <w:p w14:paraId="0AF7B83C" w14:textId="70F464C8" w:rsid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A: </w:t>
                      </w:r>
                      <w:r w:rsidR="00861CD5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DES201 Follow a design process</w:t>
                      </w:r>
                    </w:p>
                    <w:p w14:paraId="6467A5D2" w14:textId="77777777" w:rsidR="008A7A59" w:rsidRP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5C637B69" w14:textId="044FBDE7" w:rsid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B: </w:t>
                      </w:r>
                      <w:r w:rsidR="00003F26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CUA</w:t>
                      </w:r>
                      <w:r w:rsidR="00003F26"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DES301 Explore the use of colour</w:t>
                      </w:r>
                      <w:r w:rsidR="00003F26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FBD03" w14:textId="77777777" w:rsidR="008A7A59" w:rsidRP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46C7173B" w14:textId="77777777" w:rsidR="00003F26" w:rsidRDefault="008A7A59" w:rsidP="00003F26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 xml:space="preserve">C: </w:t>
                      </w:r>
                      <w:r w:rsidR="00003F26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="00003F26"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DES302 Explore and apply the creative design process to 2D forms </w:t>
                      </w:r>
                    </w:p>
                    <w:p w14:paraId="3C14B468" w14:textId="5ED31C62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A34650" wp14:editId="37CD4DF8">
                <wp:simplePos x="0" y="0"/>
                <wp:positionH relativeFrom="margin">
                  <wp:posOffset>4445</wp:posOffset>
                </wp:positionH>
                <wp:positionV relativeFrom="page">
                  <wp:posOffset>1847850</wp:posOffset>
                </wp:positionV>
                <wp:extent cx="5162550" cy="24485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7A6A1" w14:textId="3283F757" w:rsidR="008A7A59" w:rsidRPr="00EF7DA9" w:rsidRDefault="008A7A59" w:rsidP="008A7A59">
                            <w:pPr>
                              <w:spacing w:line="360" w:lineRule="auto"/>
                              <w:rPr>
                                <w:rFonts w:ascii="Avenir Next" w:hAnsi="Avenir Next" w:cs="Avenir Heavy"/>
                                <w:color w:val="2F7A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A</w:t>
                            </w:r>
                            <w:r w:rsidRPr="00C560D9"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SSESSMENT TASK </w:t>
                            </w: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2 PART C</w:t>
                            </w:r>
                          </w:p>
                          <w:p w14:paraId="401029C2" w14:textId="5AC9742C" w:rsidR="008A7A59" w:rsidRPr="00C560D9" w:rsidRDefault="008A7A59" w:rsidP="008A7A59">
                            <w:pPr>
                              <w:spacing w:after="240" w:line="360" w:lineRule="auto"/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Self-Reflection/Evaluation</w:t>
                            </w:r>
                          </w:p>
                          <w:p w14:paraId="471EC4F4" w14:textId="77777777" w:rsidR="008A7A59" w:rsidRPr="00495169" w:rsidRDefault="008A7A59" w:rsidP="008A7A59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name:</w:t>
                            </w:r>
                          </w:p>
                          <w:p w14:paraId="02769771" w14:textId="77777777" w:rsidR="008A7A59" w:rsidRPr="00495169" w:rsidRDefault="008A7A59" w:rsidP="008A7A59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number:</w:t>
                            </w:r>
                          </w:p>
                          <w:p w14:paraId="5FE0AF60" w14:textId="1A9C7284" w:rsidR="008A7A59" w:rsidRPr="00146254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Cs w:val="22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34650" id="_x0000_s1027" type="#_x0000_t202" style="position:absolute;margin-left:.35pt;margin-top:145.5pt;width:406.5pt;height:192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" strokecolor="white [3212]">
                <v:textbox style="mso-fit-shape-to-text:t">
                  <w:txbxContent>
                    <w:p w14:paraId="0587A6A1" w14:textId="3283F757" w:rsidR="008A7A59" w:rsidRPr="00EF7DA9" w:rsidRDefault="008A7A59" w:rsidP="008A7A59">
                      <w:pPr>
                        <w:spacing w:line="360" w:lineRule="auto"/>
                        <w:rPr>
                          <w:rFonts w:ascii="Avenir Next" w:hAnsi="Avenir Next" w:cs="Avenir Heavy"/>
                          <w:color w:val="2F7AB4"/>
                          <w:sz w:val="48"/>
                          <w:szCs w:val="48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A</w:t>
                      </w:r>
                      <w:r w:rsidRPr="00C560D9"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 xml:space="preserve">SSESSMENT TASK </w:t>
                      </w: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2 PART C</w:t>
                      </w:r>
                    </w:p>
                    <w:p w14:paraId="401029C2" w14:textId="5AC9742C" w:rsidR="008A7A59" w:rsidRPr="00C560D9" w:rsidRDefault="008A7A59" w:rsidP="008A7A59">
                      <w:pPr>
                        <w:spacing w:after="240" w:line="360" w:lineRule="auto"/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Self-Reflection/Evaluation</w:t>
                      </w:r>
                    </w:p>
                    <w:p w14:paraId="471EC4F4" w14:textId="77777777" w:rsidR="008A7A59" w:rsidRPr="00495169" w:rsidRDefault="008A7A59" w:rsidP="008A7A59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name:</w:t>
                      </w:r>
                    </w:p>
                    <w:p w14:paraId="02769771" w14:textId="77777777" w:rsidR="008A7A59" w:rsidRPr="00495169" w:rsidRDefault="008A7A59" w:rsidP="008A7A59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number:</w:t>
                      </w:r>
                    </w:p>
                    <w:p w14:paraId="5FE0AF60" w14:textId="1A9C7284" w:rsidR="008A7A59" w:rsidRPr="00146254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Cs w:val="22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Email address: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F3F1" wp14:editId="60DBF411">
                <wp:simplePos x="0" y="0"/>
                <wp:positionH relativeFrom="margin">
                  <wp:posOffset>4445</wp:posOffset>
                </wp:positionH>
                <wp:positionV relativeFrom="page">
                  <wp:posOffset>1057275</wp:posOffset>
                </wp:positionV>
                <wp:extent cx="5162550" cy="715010"/>
                <wp:effectExtent l="0" t="0" r="0" b="8890"/>
                <wp:wrapTight wrapText="bothSides">
                  <wp:wrapPolygon edited="0">
                    <wp:start x="80" y="0"/>
                    <wp:lineTo x="0" y="1726"/>
                    <wp:lineTo x="0" y="21293"/>
                    <wp:lineTo x="21441" y="21293"/>
                    <wp:lineTo x="21520" y="20142"/>
                    <wp:lineTo x="21520" y="0"/>
                    <wp:lineTo x="80" y="0"/>
                  </wp:wrapPolygon>
                </wp:wrapTight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71501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148" w14:textId="473EC771" w:rsidR="008A7A59" w:rsidRPr="00495169" w:rsidRDefault="008A7A59" w:rsidP="008A7A59">
                            <w:pP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The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F3F1" id="Round Diagonal Corner Rectangle 22" o:spid="_x0000_s1028" style="position:absolute;margin-left:.35pt;margin-top:83.25pt;width:406.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16255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" adj="-11796480,,5400" path="m119171,l5162550,r,l5162550,595839v,65816,-53355,119171,-119171,119171l,715010r,l,119171c,53355,53355,,119171,xe" fillcolor="#4472c4 [3204]" stroked="f" strokeweight=".5pt">
                <v:stroke joinstyle="miter"/>
                <v:formulas/>
                <v:path arrowok="t" o:connecttype="custom" o:connectlocs="119171,0;5162550,0;5162550,0;5162550,595839;5043379,715010;0,715010;0,715010;0,119171;119171,0" o:connectangles="0,0,0,0,0,0,0,0,0" textboxrect="0,0,5162550,715010"/>
                <v:textbox>
                  <w:txbxContent>
                    <w:p w14:paraId="49B4F148" w14:textId="473EC771" w:rsidR="008A7A59" w:rsidRPr="00495169" w:rsidRDefault="008A7A59" w:rsidP="008A7A59">
                      <w:pP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  <w:t>The Design Process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62A7F65A" w14:textId="0BDEB273" w:rsidR="008328B9" w:rsidRDefault="008328B9" w:rsidP="00653C41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8328B9" w:rsidSect="008328B9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75FC01D" w14:textId="21A02E6F" w:rsidR="001C54D8" w:rsidRDefault="005F589D" w:rsidP="00653C41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1C54D8" w:rsidSect="008328B9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auto"/>
          <w:lang w:val="en-AU"/>
        </w:rPr>
        <w:drawing>
          <wp:anchor distT="0" distB="0" distL="114300" distR="114300" simplePos="0" relativeHeight="251664384" behindDoc="0" locked="0" layoutInCell="1" allowOverlap="1" wp14:anchorId="192223C8" wp14:editId="33315DEF">
            <wp:simplePos x="0" y="0"/>
            <wp:positionH relativeFrom="margin">
              <wp:align>left</wp:align>
            </wp:positionH>
            <wp:positionV relativeFrom="page">
              <wp:posOffset>5280073</wp:posOffset>
            </wp:positionV>
            <wp:extent cx="3623095" cy="873425"/>
            <wp:effectExtent l="0" t="0" r="0" b="3175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8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A96B2" w14:textId="76606C19" w:rsidR="00F06871" w:rsidRDefault="00F06871" w:rsidP="00653C41">
      <w:pPr>
        <w:pStyle w:val="BasicParagraph"/>
        <w:suppressAutoHyphens/>
        <w:rPr>
          <w:rFonts w:ascii="Avenir Next" w:hAnsi="Avenir Next" w:cs="Avenir Heavy"/>
          <w:color w:val="auto"/>
          <w:sz w:val="22"/>
          <w:szCs w:val="22"/>
        </w:rPr>
      </w:pPr>
      <w:r>
        <w:rPr>
          <w:rFonts w:ascii="Avenir Next" w:hAnsi="Avenir Next" w:cs="Avenir Heavy"/>
          <w:color w:val="auto"/>
          <w:sz w:val="22"/>
          <w:szCs w:val="22"/>
        </w:rPr>
        <w:lastRenderedPageBreak/>
        <w:t>Students must complete a self-reflection</w:t>
      </w:r>
      <w:r w:rsidR="002F13AC">
        <w:rPr>
          <w:rFonts w:ascii="Avenir Next" w:hAnsi="Avenir Next" w:cs="Avenir Heavy"/>
          <w:color w:val="auto"/>
          <w:sz w:val="22"/>
          <w:szCs w:val="22"/>
        </w:rPr>
        <w:t xml:space="preserve"> and </w:t>
      </w:r>
      <w:r w:rsidR="000C4103">
        <w:rPr>
          <w:rFonts w:ascii="Avenir Next" w:hAnsi="Avenir Next" w:cs="Avenir Heavy"/>
          <w:color w:val="auto"/>
          <w:sz w:val="22"/>
          <w:szCs w:val="22"/>
        </w:rPr>
        <w:t>evaluation</w:t>
      </w:r>
      <w:r>
        <w:rPr>
          <w:rFonts w:ascii="Avenir Next" w:hAnsi="Avenir Next" w:cs="Avenir Heavy"/>
          <w:color w:val="auto"/>
          <w:sz w:val="22"/>
          <w:szCs w:val="22"/>
        </w:rPr>
        <w:t xml:space="preserve"> of their design proces</w:t>
      </w:r>
      <w:r w:rsidR="002F13AC">
        <w:rPr>
          <w:rFonts w:ascii="Avenir Next" w:hAnsi="Avenir Next" w:cs="Avenir Heavy"/>
          <w:color w:val="auto"/>
          <w:sz w:val="22"/>
          <w:szCs w:val="22"/>
        </w:rPr>
        <w:t xml:space="preserve">s. Evaluate how successful you were in meeting the design brief </w:t>
      </w:r>
      <w:r>
        <w:rPr>
          <w:rFonts w:ascii="Avenir Next" w:hAnsi="Avenir Next" w:cs="Avenir Heavy"/>
          <w:color w:val="auto"/>
          <w:sz w:val="22"/>
          <w:szCs w:val="22"/>
        </w:rPr>
        <w:t>requirements.</w:t>
      </w:r>
    </w:p>
    <w:p w14:paraId="6F840A1F" w14:textId="3CF7222D" w:rsidR="00F06871" w:rsidRPr="00F06871" w:rsidRDefault="00F06871" w:rsidP="00E04E77">
      <w:pPr>
        <w:pStyle w:val="BasicParagraph"/>
        <w:suppressAutoHyphens/>
        <w:rPr>
          <w:rFonts w:ascii="Avenir Next" w:hAnsi="Avenir Next" w:cs="Avenir Heavy"/>
          <w:color w:val="auto"/>
          <w:sz w:val="22"/>
          <w:szCs w:val="22"/>
        </w:rPr>
      </w:pPr>
      <w:r>
        <w:rPr>
          <w:rFonts w:ascii="Avenir Next" w:hAnsi="Avenir Next" w:cs="Avenir Heavy"/>
          <w:color w:val="auto"/>
          <w:sz w:val="22"/>
          <w:szCs w:val="22"/>
        </w:rPr>
        <w:t>Answer the questions below</w:t>
      </w:r>
      <w:r w:rsidR="00E9648C">
        <w:rPr>
          <w:rFonts w:ascii="Avenir Next" w:hAnsi="Avenir Next" w:cs="Avenir Heavy"/>
          <w:color w:val="auto"/>
          <w:sz w:val="22"/>
          <w:szCs w:val="22"/>
        </w:rPr>
        <w:t>.</w:t>
      </w:r>
    </w:p>
    <w:p w14:paraId="54B00A61" w14:textId="77777777" w:rsidR="001B16CE" w:rsidRDefault="001B16CE" w:rsidP="00E04E77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</w:p>
    <w:p w14:paraId="72EF43AC" w14:textId="77777777" w:rsidR="001B16CE" w:rsidRDefault="001B16CE" w:rsidP="00E04E77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</w:p>
    <w:p w14:paraId="4D7C202B" w14:textId="7A302223" w:rsidR="00E04E77" w:rsidRPr="00E9648C" w:rsidRDefault="00F06871" w:rsidP="00E04E77">
      <w:pPr>
        <w:pStyle w:val="BasicParagraph"/>
        <w:suppressAutoHyphens/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</w:pPr>
      <w:r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>Self-Reflectio</w:t>
      </w:r>
      <w:r w:rsidR="00E04E77"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>n</w:t>
      </w:r>
      <w:r w:rsidR="002F13AC"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 xml:space="preserve"> and</w:t>
      </w:r>
      <w:r w:rsidR="000C4103"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 xml:space="preserve"> Evaluation</w:t>
      </w:r>
    </w:p>
    <w:p w14:paraId="2DEAE7DD" w14:textId="29600AF7" w:rsidR="00E04E77" w:rsidRDefault="002F13AC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2F13AC">
        <w:rPr>
          <w:rFonts w:ascii="Avenir Next" w:hAnsi="Avenir Next" w:cs="Avenir"/>
          <w:spacing w:val="-4"/>
          <w:sz w:val="22"/>
          <w:szCs w:val="22"/>
        </w:rPr>
        <w:t>Write a minimum of 3</w:t>
      </w:r>
      <w:r w:rsidR="001B16CE">
        <w:rPr>
          <w:rFonts w:ascii="Avenir Next" w:hAnsi="Avenir Next" w:cs="Avenir"/>
          <w:spacing w:val="-4"/>
          <w:sz w:val="22"/>
          <w:szCs w:val="22"/>
        </w:rPr>
        <w:t>–</w:t>
      </w:r>
      <w:r w:rsidRPr="002F13AC">
        <w:rPr>
          <w:rFonts w:ascii="Avenir Next" w:hAnsi="Avenir Next" w:cs="Avenir"/>
          <w:spacing w:val="-4"/>
          <w:sz w:val="22"/>
          <w:szCs w:val="22"/>
        </w:rPr>
        <w:t>4 sentences in response to each of these questions</w:t>
      </w:r>
      <w:r w:rsidR="001B16CE">
        <w:rPr>
          <w:rFonts w:ascii="Avenir Next" w:hAnsi="Avenir Next" w:cs="Avenir"/>
          <w:spacing w:val="-4"/>
          <w:sz w:val="22"/>
          <w:szCs w:val="22"/>
        </w:rPr>
        <w:t>.</w:t>
      </w:r>
    </w:p>
    <w:p w14:paraId="1819500E" w14:textId="1E20E854" w:rsidR="001B16CE" w:rsidRPr="00E51721" w:rsidRDefault="001B16CE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E9648C" w:rsidRPr="00E51721" w14:paraId="6C2F4A7E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2BB22482" w14:textId="4FE5E03A" w:rsidR="00E9648C" w:rsidRPr="00E51721" w:rsidRDefault="00BB41E5" w:rsidP="00F016F6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E9648C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Describe your design process, from sourcing inspiration through to completing your final designs.</w:t>
            </w:r>
          </w:p>
        </w:tc>
      </w:tr>
      <w:tr w:rsidR="00E9648C" w14:paraId="4015D4FB" w14:textId="77777777" w:rsidTr="005752C0">
        <w:trPr>
          <w:trHeight w:val="1701"/>
        </w:trPr>
        <w:tc>
          <w:tcPr>
            <w:tcW w:w="14562" w:type="dxa"/>
          </w:tcPr>
          <w:p w14:paraId="6D49B79C" w14:textId="5F559BB0" w:rsidR="001176C3" w:rsidRDefault="001176C3" w:rsidP="00E04E7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F7D9DAD" w14:textId="4116FAC5" w:rsidR="001B16CE" w:rsidRDefault="001B16CE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99F3A66" w14:textId="77777777" w:rsidR="001B16CE" w:rsidRPr="00E51721" w:rsidRDefault="001B16CE" w:rsidP="00E04E77">
      <w:pPr>
        <w:pStyle w:val="BasicParagraph"/>
        <w:suppressAutoHyphens/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BB41E5" w:rsidRPr="00E51721" w14:paraId="134C7336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066607F8" w14:textId="40D7E13E" w:rsidR="00E9648C" w:rsidRPr="00E51721" w:rsidRDefault="00BB41E5" w:rsidP="00BB41E5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E9648C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What challenges did you face in completing the design brief?</w:t>
            </w:r>
          </w:p>
        </w:tc>
      </w:tr>
      <w:tr w:rsidR="00E9648C" w14:paraId="70032DFA" w14:textId="77777777" w:rsidTr="005752C0">
        <w:trPr>
          <w:trHeight w:val="1701"/>
        </w:trPr>
        <w:tc>
          <w:tcPr>
            <w:tcW w:w="14562" w:type="dxa"/>
          </w:tcPr>
          <w:p w14:paraId="76ECA858" w14:textId="02A793D0" w:rsidR="00E9648C" w:rsidRDefault="00E9648C" w:rsidP="00F000C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FAAFB2C" w14:textId="77777777" w:rsidR="00D52BAB" w:rsidRPr="00E51721" w:rsidRDefault="00D52BAB" w:rsidP="00D52BAB">
      <w:pPr>
        <w:pStyle w:val="BasicParagraph"/>
        <w:suppressAutoHyphens/>
        <w:ind w:left="400"/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BB41E5" w:rsidRPr="00E51721" w14:paraId="5E94E25B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381A289D" w14:textId="25959E24" w:rsidR="00910849" w:rsidRPr="00E51721" w:rsidRDefault="00BB41E5" w:rsidP="00BB41E5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lastRenderedPageBreak/>
              <w:t xml:space="preserve"> </w:t>
            </w:r>
            <w:r w:rsidR="00910849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How have you used colour to communicate your ideas?</w:t>
            </w:r>
          </w:p>
        </w:tc>
      </w:tr>
      <w:tr w:rsidR="00910849" w14:paraId="2DDEC843" w14:textId="77777777" w:rsidTr="005752C0">
        <w:trPr>
          <w:trHeight w:val="1701"/>
        </w:trPr>
        <w:tc>
          <w:tcPr>
            <w:tcW w:w="14562" w:type="dxa"/>
          </w:tcPr>
          <w:p w14:paraId="10BC964D" w14:textId="71DE4FC7" w:rsidR="00910849" w:rsidRDefault="00910849" w:rsidP="00F000C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D72A253" w14:textId="3BACEB2D" w:rsidR="00C66714" w:rsidRDefault="00C66714" w:rsidP="00910849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AEE7BC7" w14:textId="300360C5" w:rsidR="00C66714" w:rsidRPr="00E51721" w:rsidRDefault="00C66714" w:rsidP="00C66714">
      <w:pPr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CE50FE" w:rsidRPr="00E51721" w14:paraId="0C73EE15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2F4F3368" w14:textId="63ED4208" w:rsidR="003D26AA" w:rsidRPr="00E51721" w:rsidRDefault="005752C0" w:rsidP="00BB41E5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3D26AA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Seek feedback on your two final poster designs. </w:t>
            </w:r>
          </w:p>
        </w:tc>
      </w:tr>
      <w:tr w:rsidR="003D26AA" w14:paraId="3A3A6B2E" w14:textId="77777777" w:rsidTr="005752C0">
        <w:trPr>
          <w:trHeight w:val="805"/>
        </w:trPr>
        <w:tc>
          <w:tcPr>
            <w:tcW w:w="14562" w:type="dxa"/>
            <w:vAlign w:val="center"/>
          </w:tcPr>
          <w:p w14:paraId="5681522D" w14:textId="7A4DBB04" w:rsidR="003D26AA" w:rsidRDefault="00CE50FE" w:rsidP="005752C0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Give the </w:t>
            </w:r>
            <w:r w:rsidRPr="009A2748">
              <w:rPr>
                <w:rFonts w:ascii="Avenir Next" w:hAnsi="Avenir Next" w:cs="Avenir"/>
                <w:i/>
                <w:iCs/>
                <w:spacing w:val="-4"/>
                <w:sz w:val="22"/>
                <w:szCs w:val="22"/>
                <w:u w:val="single"/>
              </w:rPr>
              <w:t xml:space="preserve">Design Feedback Form </w:t>
            </w: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to at least one (1) person and ask them to answer the questions in relation to your two poster designs. </w:t>
            </w: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br/>
              <w:t>Attach the completed feedback forms as additional pages at the end of this workbook.</w:t>
            </w:r>
          </w:p>
        </w:tc>
      </w:tr>
    </w:tbl>
    <w:p w14:paraId="0CA43704" w14:textId="77777777" w:rsidR="002F13AC" w:rsidRDefault="002F13AC" w:rsidP="00C66714">
      <w:pPr>
        <w:rPr>
          <w:rFonts w:ascii="Avenir Next" w:hAnsi="Avenir Next" w:cs="Avenir"/>
          <w:spacing w:val="-4"/>
          <w:sz w:val="22"/>
          <w:szCs w:val="22"/>
        </w:rPr>
      </w:pPr>
    </w:p>
    <w:p w14:paraId="35B1FE2D" w14:textId="77777777" w:rsidR="00C66714" w:rsidRPr="00E51721" w:rsidRDefault="00C66714" w:rsidP="00D52BAB">
      <w:pPr>
        <w:pStyle w:val="BasicParagraph"/>
        <w:suppressAutoHyphens/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1056E7" w:rsidRPr="00E51721" w14:paraId="09A918B0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180B6EDF" w14:textId="52041A1F" w:rsidR="001056E7" w:rsidRPr="00E51721" w:rsidRDefault="005752C0" w:rsidP="001056E7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1056E7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Describe how and why you think you have been successful in meeting the brief requirements? </w:t>
            </w:r>
          </w:p>
        </w:tc>
      </w:tr>
      <w:tr w:rsidR="001056E7" w14:paraId="196015E6" w14:textId="77777777" w:rsidTr="005752C0">
        <w:trPr>
          <w:trHeight w:val="1701"/>
        </w:trPr>
        <w:tc>
          <w:tcPr>
            <w:tcW w:w="14562" w:type="dxa"/>
          </w:tcPr>
          <w:p w14:paraId="3724C9D7" w14:textId="78A76E7E" w:rsidR="001056E7" w:rsidRDefault="001056E7" w:rsidP="00541F6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3D9A604" w14:textId="77777777" w:rsidR="00D52BAB" w:rsidRDefault="00D52BAB" w:rsidP="00D52BAB">
      <w:pPr>
        <w:pStyle w:val="BasicParagraph"/>
        <w:suppressAutoHyphens/>
        <w:ind w:left="400"/>
        <w:rPr>
          <w:rFonts w:ascii="Avenir Next" w:hAnsi="Avenir Next" w:cs="Avenir"/>
          <w:spacing w:val="-4"/>
          <w:sz w:val="22"/>
          <w:szCs w:val="22"/>
        </w:rPr>
      </w:pPr>
    </w:p>
    <w:p w14:paraId="513B53EA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861CD5" w:rsidRPr="00E51721" w14:paraId="328AFBA0" w14:textId="77777777" w:rsidTr="001D0ED7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7AE80815" w14:textId="507FAC55" w:rsidR="00861CD5" w:rsidRPr="00E51721" w:rsidRDefault="00861CD5" w:rsidP="001D0ED7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lastRenderedPageBreak/>
              <w:t>Identify at least one (1) area for improvement.</w:t>
            </w: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</w:p>
        </w:tc>
      </w:tr>
      <w:tr w:rsidR="00861CD5" w14:paraId="7C4D26AD" w14:textId="77777777" w:rsidTr="001D0ED7">
        <w:trPr>
          <w:trHeight w:val="1701"/>
        </w:trPr>
        <w:tc>
          <w:tcPr>
            <w:tcW w:w="14562" w:type="dxa"/>
          </w:tcPr>
          <w:p w14:paraId="18E3F57B" w14:textId="77777777" w:rsidR="00861CD5" w:rsidRDefault="00861CD5" w:rsidP="001D0ED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C0F1272" w14:textId="77777777" w:rsidR="00C66714" w:rsidRPr="00861CD5" w:rsidRDefault="00C66714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61AE4C96" w14:textId="77777777" w:rsidR="00C66714" w:rsidRDefault="00C66714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eastAsia="zh-CN"/>
        </w:rPr>
      </w:pPr>
    </w:p>
    <w:p w14:paraId="780D21A0" w14:textId="77777777" w:rsidR="00C577B5" w:rsidRDefault="00C577B5">
      <w:pPr>
        <w:rPr>
          <w:rFonts w:ascii="Avenir Next" w:hAnsi="Avenir Next" w:cs="Avenir"/>
          <w:b/>
          <w:bCs/>
          <w:color w:val="000000"/>
          <w:spacing w:val="-4"/>
          <w:sz w:val="22"/>
          <w:szCs w:val="22"/>
          <w:lang w:val="en-US"/>
        </w:rPr>
        <w:sectPr w:rsidR="00C577B5" w:rsidSect="001C54D8">
          <w:footerReference w:type="default" r:id="rId15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7AB4"/>
        <w:tblLook w:val="04A0" w:firstRow="1" w:lastRow="0" w:firstColumn="1" w:lastColumn="0" w:noHBand="0" w:noVBand="1"/>
      </w:tblPr>
      <w:tblGrid>
        <w:gridCol w:w="15451"/>
      </w:tblGrid>
      <w:tr w:rsidR="00CE50FE" w14:paraId="602DBDC1" w14:textId="77777777" w:rsidTr="005A1370">
        <w:trPr>
          <w:trHeight w:val="697"/>
        </w:trPr>
        <w:tc>
          <w:tcPr>
            <w:tcW w:w="15451" w:type="dxa"/>
            <w:shd w:val="clear" w:color="auto" w:fill="2F7AB4"/>
            <w:vAlign w:val="center"/>
          </w:tcPr>
          <w:p w14:paraId="62C2A480" w14:textId="32531613" w:rsidR="00CE50FE" w:rsidRPr="00CE50FE" w:rsidRDefault="00CE50FE" w:rsidP="00CE50FE">
            <w:pPr>
              <w:jc w:val="center"/>
              <w:rPr>
                <w:rFonts w:ascii="Avenir Next LT Pro Light" w:hAnsi="Avenir Next LT Pro Light" w:cs="Avenir"/>
                <w:b/>
                <w:bCs/>
                <w:color w:val="000000"/>
                <w:spacing w:val="-4"/>
                <w:sz w:val="32"/>
                <w:szCs w:val="32"/>
                <w:lang w:val="en-US"/>
              </w:rPr>
            </w:pPr>
            <w:r w:rsidRPr="00CE50FE">
              <w:rPr>
                <w:rFonts w:ascii="Avenir Next LT Pro Light" w:hAnsi="Avenir Next LT Pro Light" w:cs="Avenir"/>
                <w:b/>
                <w:bCs/>
                <w:color w:val="FFFFFF" w:themeColor="background1"/>
                <w:spacing w:val="-4"/>
                <w:sz w:val="32"/>
                <w:szCs w:val="32"/>
                <w:lang w:val="en-US"/>
              </w:rPr>
              <w:lastRenderedPageBreak/>
              <w:t>Design Feedback Form</w:t>
            </w:r>
          </w:p>
        </w:tc>
      </w:tr>
    </w:tbl>
    <w:p w14:paraId="27EF0BD7" w14:textId="7C97BDD5" w:rsidR="00C577B5" w:rsidRPr="00BE3BA6" w:rsidRDefault="00C577B5">
      <w:pPr>
        <w:rPr>
          <w:rFonts w:ascii="Avenir Next" w:hAnsi="Avenir Next" w:cs="Avenir"/>
          <w:b/>
          <w:bCs/>
          <w:color w:val="000000"/>
          <w:spacing w:val="-4"/>
          <w:sz w:val="16"/>
          <w:szCs w:val="16"/>
          <w:lang w:val="en-US"/>
        </w:rPr>
      </w:pPr>
    </w:p>
    <w:p w14:paraId="18A5F42D" w14:textId="64387FE4" w:rsidR="00C577B5" w:rsidRPr="000D59A1" w:rsidRDefault="00C577B5" w:rsidP="00CE50FE">
      <w:pPr>
        <w:pStyle w:val="BasicParagraph"/>
        <w:tabs>
          <w:tab w:val="left" w:pos="9768"/>
        </w:tabs>
        <w:suppressAutoHyphens/>
        <w:jc w:val="center"/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</w:pPr>
      <w:r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 xml:space="preserve">Give this form to </w:t>
      </w:r>
      <w:r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 xml:space="preserve">at least one (1) </w:t>
      </w:r>
      <w:r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 xml:space="preserve">person </w:t>
      </w:r>
      <w:r w:rsidR="00224511"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>to</w:t>
      </w:r>
      <w:r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 xml:space="preserve"> obtain feedback about your poster designs. </w:t>
      </w:r>
      <w:r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 xml:space="preserve">This could be a family member, </w:t>
      </w:r>
      <w:r w:rsidR="00224511"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>friend,</w:t>
      </w:r>
      <w:r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 xml:space="preserve"> or fellow student.</w:t>
      </w:r>
    </w:p>
    <w:p w14:paraId="017D3EDB" w14:textId="77777777" w:rsidR="00C577B5" w:rsidRPr="00BE3BA6" w:rsidRDefault="00C577B5" w:rsidP="00C577B5">
      <w:pPr>
        <w:pStyle w:val="BasicParagraph"/>
        <w:suppressAutoHyphens/>
        <w:rPr>
          <w:rFonts w:ascii="Avenir Next" w:hAnsi="Avenir Next" w:cs="Avenir"/>
          <w:spacing w:val="-4"/>
          <w:sz w:val="16"/>
          <w:szCs w:val="16"/>
          <w:lang w:eastAsia="zh-CN"/>
        </w:rPr>
      </w:pPr>
    </w:p>
    <w:p w14:paraId="2F6F7067" w14:textId="75FD3F99" w:rsidR="005F108D" w:rsidRDefault="00C577B5" w:rsidP="00D04B2C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 w:rsidRPr="00C66714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The design brief asked the designer to create a poster for </w:t>
      </w:r>
      <w:r>
        <w:rPr>
          <w:rFonts w:ascii="Avenir Next" w:hAnsi="Avenir Next" w:cs="Avenir"/>
          <w:spacing w:val="-4"/>
          <w:sz w:val="22"/>
          <w:szCs w:val="22"/>
          <w:lang w:eastAsia="zh-CN"/>
        </w:rPr>
        <w:t>the</w:t>
      </w:r>
      <w:r w:rsidRPr="00C66714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 </w:t>
      </w:r>
      <w:r>
        <w:rPr>
          <w:rFonts w:ascii="Avenir Next" w:hAnsi="Avenir Next" w:cs="Avenir"/>
          <w:spacing w:val="-4"/>
          <w:sz w:val="22"/>
          <w:szCs w:val="22"/>
          <w:lang w:eastAsia="zh-CN"/>
        </w:rPr>
        <w:t>Fifth A</w:t>
      </w:r>
      <w:r w:rsidRPr="00C66714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nnual </w:t>
      </w:r>
      <w:r w:rsidRPr="00C66714">
        <w:rPr>
          <w:rFonts w:ascii="Avenir" w:eastAsiaTheme="minorHAnsi" w:hAnsi="Avenir" w:cs="Avenir"/>
          <w:sz w:val="22"/>
          <w:szCs w:val="22"/>
          <w:lang w:eastAsia="en-US" w:bidi="he-IL"/>
        </w:rPr>
        <w:t>Graduate Design Exhibition</w:t>
      </w:r>
      <w:r>
        <w:rPr>
          <w:rFonts w:ascii="Avenir" w:eastAsiaTheme="minorHAnsi" w:hAnsi="Avenir" w:cs="Avenir"/>
          <w:sz w:val="22"/>
          <w:szCs w:val="22"/>
          <w:lang w:eastAsia="en-US" w:bidi="he-IL"/>
        </w:rPr>
        <w:t>. A prestigious, invite</w:t>
      </w:r>
      <w:r w:rsidR="00924474">
        <w:rPr>
          <w:rFonts w:ascii="Avenir" w:eastAsiaTheme="minorHAnsi" w:hAnsi="Avenir" w:cs="Avenir"/>
          <w:sz w:val="22"/>
          <w:szCs w:val="22"/>
          <w:lang w:eastAsia="en-US" w:bidi="he-IL"/>
        </w:rPr>
        <w:t>-</w:t>
      </w:r>
      <w:r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only exhibition for graduates in design fields such as </w:t>
      </w:r>
      <w:r w:rsidRPr="00C66714">
        <w:rPr>
          <w:rFonts w:ascii="Avenir" w:eastAsiaTheme="minorHAnsi" w:hAnsi="Avenir" w:cs="Avenir"/>
          <w:sz w:val="22"/>
          <w:szCs w:val="22"/>
          <w:lang w:eastAsia="en-US" w:bidi="he-IL"/>
        </w:rPr>
        <w:t>fashion design, graphic design, interior design, print design, 3D design and photography</w:t>
      </w:r>
      <w:r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. </w:t>
      </w:r>
      <w:r w:rsidR="00D04B2C">
        <w:rPr>
          <w:rFonts w:ascii="Avenir" w:eastAsiaTheme="minorHAnsi" w:hAnsi="Avenir" w:cs="Avenir"/>
          <w:sz w:val="22"/>
          <w:szCs w:val="22"/>
          <w:lang w:eastAsia="en-US" w:bidi="he-IL"/>
        </w:rPr>
        <w:br/>
      </w:r>
      <w:r w:rsidR="00D04B2C" w:rsidRPr="00BE3BA6">
        <w:rPr>
          <w:rFonts w:ascii="Avenir" w:eastAsiaTheme="minorHAnsi" w:hAnsi="Avenir" w:cs="Avenir"/>
          <w:sz w:val="16"/>
          <w:szCs w:val="16"/>
          <w:lang w:eastAsia="en-US" w:bidi="he-IL"/>
        </w:rPr>
        <w:br/>
      </w:r>
      <w:r w:rsidR="00D04B2C" w:rsidRPr="00A10E39">
        <w:rPr>
          <w:rFonts w:ascii="Avenir" w:eastAsiaTheme="minorHAnsi" w:hAnsi="Avenir" w:cs="Avenir"/>
          <w:sz w:val="22"/>
          <w:szCs w:val="22"/>
          <w:lang w:eastAsia="en-US" w:bidi="he-IL"/>
        </w:rPr>
        <w:t>Do you think I have been successful in creating a poster that: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851"/>
        <w:gridCol w:w="850"/>
        <w:gridCol w:w="1276"/>
      </w:tblGrid>
      <w:tr w:rsidR="005F108D" w:rsidRPr="005F108D" w14:paraId="284612CE" w14:textId="77777777" w:rsidTr="00AF4E65">
        <w:trPr>
          <w:trHeight w:val="340"/>
        </w:trPr>
        <w:tc>
          <w:tcPr>
            <w:tcW w:w="4383" w:type="dxa"/>
            <w:shd w:val="clear" w:color="auto" w:fill="auto"/>
            <w:vAlign w:val="center"/>
          </w:tcPr>
          <w:p w14:paraId="0B42D5B9" w14:textId="1D0C73A8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a)  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Conveys </w:t>
            </w:r>
            <w:r w:rsidR="00417448"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all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 the necessary </w:t>
            </w:r>
            <w:r w:rsidRPr="005F108D">
              <w:rPr>
                <w:rFonts w:ascii="Avenir Next LT Pro" w:eastAsiaTheme="minorHAnsi" w:hAnsi="Avenir Next LT Pro" w:cs="Avenir"/>
                <w:color w:val="auto"/>
                <w:sz w:val="22"/>
                <w:szCs w:val="22"/>
                <w:lang w:eastAsia="en-US" w:bidi="he-IL"/>
              </w:rPr>
              <w:t>information</w:t>
            </w:r>
            <w:r w:rsidR="00924474">
              <w:rPr>
                <w:rFonts w:ascii="Avenir Next LT Pro" w:eastAsiaTheme="minorHAnsi" w:hAnsi="Avenir Next LT Pro" w:cs="Avenir"/>
                <w:color w:val="auto"/>
                <w:sz w:val="22"/>
                <w:szCs w:val="22"/>
                <w:lang w:eastAsia="en-US" w:bidi="he-IL"/>
              </w:rPr>
              <w:t>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0DDD7F" w14:textId="387B46B3" w:rsidR="005F108D" w:rsidRPr="005F108D" w:rsidRDefault="005F108D" w:rsidP="005F108D">
            <w:pPr>
              <w:pStyle w:val="BasicParagraph"/>
              <w:suppressAutoHyphens/>
              <w:rPr>
                <w:rFonts w:ascii="Avenir Next LT Pro" w:eastAsiaTheme="minorHAnsi" w:hAnsi="Avenir Next LT Pro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708F6" w14:textId="433BA429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1F8534" w14:textId="26378C53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Maybe</w:t>
            </w:r>
          </w:p>
        </w:tc>
      </w:tr>
      <w:tr w:rsidR="005F108D" w:rsidRPr="005F108D" w14:paraId="41AD2ED3" w14:textId="77777777" w:rsidTr="00AF4E65">
        <w:trPr>
          <w:trHeight w:val="340"/>
        </w:trPr>
        <w:tc>
          <w:tcPr>
            <w:tcW w:w="4383" w:type="dxa"/>
            <w:shd w:val="clear" w:color="auto" w:fill="auto"/>
            <w:vAlign w:val="center"/>
          </w:tcPr>
          <w:p w14:paraId="234C266E" w14:textId="01BDAC4E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b)  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Is visually appealing</w:t>
            </w:r>
            <w:r w:rsidR="00924474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6B0947" w14:textId="6DE37E9C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4FAEEE" w14:textId="315D02DC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F69489" w14:textId="7D6D0594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Maybe</w:t>
            </w:r>
          </w:p>
        </w:tc>
      </w:tr>
      <w:tr w:rsidR="005F108D" w:rsidRPr="005F108D" w14:paraId="47707BEB" w14:textId="77777777" w:rsidTr="00AF4E65">
        <w:trPr>
          <w:trHeight w:val="340"/>
        </w:trPr>
        <w:tc>
          <w:tcPr>
            <w:tcW w:w="4383" w:type="dxa"/>
            <w:shd w:val="clear" w:color="auto" w:fill="auto"/>
            <w:vAlign w:val="center"/>
          </w:tcPr>
          <w:p w14:paraId="2BEA3370" w14:textId="6487EF9F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c)  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Represents the event effectively</w:t>
            </w:r>
            <w:r w:rsidR="00924474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C420E9" w14:textId="4B7D2214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F6096" w14:textId="5843713C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994172" w14:textId="5A7BF680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Maybe</w:t>
            </w:r>
          </w:p>
        </w:tc>
      </w:tr>
    </w:tbl>
    <w:p w14:paraId="60EAC906" w14:textId="62743DE3" w:rsidR="00D04B2C" w:rsidRPr="00BE3BA6" w:rsidRDefault="00D04B2C" w:rsidP="005F108D">
      <w:pPr>
        <w:pStyle w:val="BasicParagraph"/>
        <w:suppressAutoHyphens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04BEC2CF" w14:textId="325CA34F" w:rsidR="00E24BCF" w:rsidRDefault="00D04B2C" w:rsidP="00E24BCF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D04B2C">
        <w:rPr>
          <w:rFonts w:ascii="Avenir Next" w:hAnsi="Avenir Next" w:cs="Avenir"/>
          <w:spacing w:val="-4"/>
          <w:sz w:val="22"/>
          <w:szCs w:val="22"/>
        </w:rPr>
        <w:t>Of the two poster designs, which is your favourite?</w:t>
      </w:r>
      <w:r w:rsidR="008B354D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686"/>
      </w:tblGrid>
      <w:tr w:rsidR="008B354D" w14:paraId="5679BD36" w14:textId="77777777" w:rsidTr="00C133CB">
        <w:trPr>
          <w:trHeight w:val="866"/>
        </w:trPr>
        <w:tc>
          <w:tcPr>
            <w:tcW w:w="14686" w:type="dxa"/>
          </w:tcPr>
          <w:p w14:paraId="6950A93F" w14:textId="77777777" w:rsidR="008B354D" w:rsidRDefault="008B354D" w:rsidP="008B354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4F07A4E" w14:textId="77777777" w:rsidR="00F814D3" w:rsidRPr="00BE3BA6" w:rsidRDefault="00F814D3" w:rsidP="0067319F">
      <w:pPr>
        <w:pStyle w:val="BasicParagraph"/>
        <w:suppressAutoHyphens/>
        <w:rPr>
          <w:rFonts w:ascii="Avenir Next" w:hAnsi="Avenir Next" w:cs="Avenir"/>
          <w:spacing w:val="-4"/>
          <w:sz w:val="16"/>
          <w:szCs w:val="16"/>
        </w:rPr>
      </w:pPr>
    </w:p>
    <w:p w14:paraId="52525D4D" w14:textId="490223B3" w:rsidR="00F814D3" w:rsidRPr="000173B9" w:rsidRDefault="00CE50FE" w:rsidP="000173B9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173B9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Why is it your favourite poster?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0"/>
      </w:tblGrid>
      <w:tr w:rsidR="00F814D3" w14:paraId="5C9990D4" w14:textId="77777777" w:rsidTr="00AF4E65">
        <w:trPr>
          <w:trHeight w:val="794"/>
        </w:trPr>
        <w:tc>
          <w:tcPr>
            <w:tcW w:w="15390" w:type="dxa"/>
          </w:tcPr>
          <w:p w14:paraId="669AD2E5" w14:textId="77777777" w:rsidR="00F814D3" w:rsidRDefault="00F814D3" w:rsidP="00AF4E65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DE9DE9E" w14:textId="689C616C" w:rsidR="00CE50FE" w:rsidRPr="00BE3BA6" w:rsidRDefault="00CE50FE" w:rsidP="00F814D3">
      <w:pPr>
        <w:pStyle w:val="BasicParagraph"/>
        <w:suppressAutoHyphens/>
        <w:ind w:left="360"/>
        <w:rPr>
          <w:rFonts w:ascii="Avenir Next" w:hAnsi="Avenir Next" w:cs="Avenir"/>
          <w:spacing w:val="-4"/>
          <w:sz w:val="16"/>
          <w:szCs w:val="16"/>
        </w:rPr>
      </w:pPr>
    </w:p>
    <w:p w14:paraId="6CE15833" w14:textId="4B9C4418" w:rsidR="00CE50FE" w:rsidRDefault="00CE50FE" w:rsidP="00CE50FE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>
        <w:rPr>
          <w:rFonts w:ascii="Avenir" w:eastAsiaTheme="minorHAnsi" w:hAnsi="Avenir" w:cs="Avenir"/>
          <w:sz w:val="22"/>
          <w:szCs w:val="22"/>
          <w:lang w:eastAsia="en-US" w:bidi="he-IL"/>
        </w:rPr>
        <w:t>Consider both poster designs. Do you think that the use of colour has been successful in communicating the concept or idea?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686"/>
      </w:tblGrid>
      <w:tr w:rsidR="008B354D" w14:paraId="1C83D647" w14:textId="77777777" w:rsidTr="00C133CB">
        <w:trPr>
          <w:trHeight w:val="750"/>
        </w:trPr>
        <w:tc>
          <w:tcPr>
            <w:tcW w:w="14686" w:type="dxa"/>
          </w:tcPr>
          <w:p w14:paraId="43A7EEE0" w14:textId="77777777" w:rsidR="008B354D" w:rsidRDefault="008B354D" w:rsidP="0067319F">
            <w:pPr>
              <w:pStyle w:val="BasicParagraph"/>
              <w:suppressAutoHyphens/>
              <w:rPr>
                <w:rFonts w:ascii="Avenir" w:eastAsiaTheme="minorHAnsi" w:hAnsi="Avenir" w:cs="Avenir"/>
                <w:sz w:val="16"/>
                <w:szCs w:val="16"/>
                <w:lang w:eastAsia="en-US" w:bidi="he-IL"/>
              </w:rPr>
            </w:pPr>
          </w:p>
        </w:tc>
      </w:tr>
    </w:tbl>
    <w:p w14:paraId="44ED244F" w14:textId="77777777" w:rsidR="0067319F" w:rsidRPr="00BE3BA6" w:rsidRDefault="0067319F" w:rsidP="0067319F">
      <w:pPr>
        <w:pStyle w:val="BasicParagraph"/>
        <w:suppressAutoHyphens/>
        <w:ind w:left="360"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70CC21A4" w14:textId="12FC3777" w:rsidR="0067319F" w:rsidRDefault="00CE50FE" w:rsidP="00CE50FE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>
        <w:rPr>
          <w:rFonts w:ascii="Avenir" w:eastAsiaTheme="minorHAnsi" w:hAnsi="Avenir" w:cs="Avenir"/>
          <w:sz w:val="22"/>
          <w:szCs w:val="22"/>
          <w:lang w:eastAsia="en-US" w:bidi="he-IL"/>
        </w:rPr>
        <w:t>Give a reason for your answer to question four above.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0"/>
      </w:tblGrid>
      <w:tr w:rsidR="0067319F" w14:paraId="3EEA9353" w14:textId="77777777" w:rsidTr="00AF4E65">
        <w:trPr>
          <w:trHeight w:val="794"/>
        </w:trPr>
        <w:tc>
          <w:tcPr>
            <w:tcW w:w="15390" w:type="dxa"/>
          </w:tcPr>
          <w:p w14:paraId="6B01CB8B" w14:textId="77777777" w:rsidR="0067319F" w:rsidRDefault="0067319F" w:rsidP="00AF4E65">
            <w:pPr>
              <w:pStyle w:val="BasicParagraph"/>
              <w:suppressAutoHyphens/>
              <w:rPr>
                <w:rFonts w:ascii="Avenir" w:eastAsiaTheme="minorHAnsi" w:hAnsi="Avenir" w:cs="Avenir"/>
                <w:sz w:val="22"/>
                <w:szCs w:val="22"/>
                <w:lang w:eastAsia="en-US" w:bidi="he-IL"/>
              </w:rPr>
            </w:pPr>
          </w:p>
        </w:tc>
      </w:tr>
    </w:tbl>
    <w:p w14:paraId="0040793A" w14:textId="5DB4812A" w:rsidR="00CE50FE" w:rsidRPr="00BE3BA6" w:rsidRDefault="00CE50FE" w:rsidP="0067319F">
      <w:pPr>
        <w:pStyle w:val="BasicParagraph"/>
        <w:suppressAutoHyphens/>
        <w:ind w:left="360"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2FA51933" w14:textId="03318938" w:rsidR="00CE50FE" w:rsidRDefault="00CE50FE" w:rsidP="00CE50FE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 w:rsidRPr="000643DE"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Consider both poster designs. </w:t>
      </w:r>
      <w:r w:rsidR="00417448" w:rsidRPr="000643DE">
        <w:rPr>
          <w:rFonts w:ascii="Avenir" w:eastAsiaTheme="minorHAnsi" w:hAnsi="Avenir" w:cs="Avenir"/>
          <w:sz w:val="22"/>
          <w:szCs w:val="22"/>
          <w:lang w:eastAsia="en-US" w:bidi="he-IL"/>
        </w:rPr>
        <w:t>Overall,</w:t>
      </w:r>
      <w:r w:rsidRPr="000643DE"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 do you think they have been successful in communicating the concept or idea?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686"/>
      </w:tblGrid>
      <w:tr w:rsidR="008B354D" w14:paraId="205B1DC5" w14:textId="77777777" w:rsidTr="00C133CB">
        <w:trPr>
          <w:trHeight w:val="669"/>
        </w:trPr>
        <w:tc>
          <w:tcPr>
            <w:tcW w:w="14686" w:type="dxa"/>
          </w:tcPr>
          <w:p w14:paraId="2755C45E" w14:textId="77777777" w:rsidR="008B354D" w:rsidRDefault="008B354D" w:rsidP="00BE3BA6">
            <w:pPr>
              <w:pStyle w:val="BasicParagraph"/>
              <w:suppressAutoHyphens/>
              <w:rPr>
                <w:rFonts w:ascii="Avenir" w:eastAsiaTheme="minorHAnsi" w:hAnsi="Avenir" w:cs="Avenir"/>
                <w:sz w:val="16"/>
                <w:szCs w:val="16"/>
                <w:lang w:eastAsia="en-US" w:bidi="he-IL"/>
              </w:rPr>
            </w:pPr>
          </w:p>
        </w:tc>
      </w:tr>
    </w:tbl>
    <w:p w14:paraId="3CA5D63D" w14:textId="77777777" w:rsidR="00BE3BA6" w:rsidRPr="00BE3BA6" w:rsidRDefault="00BE3BA6" w:rsidP="00BE3BA6">
      <w:pPr>
        <w:pStyle w:val="BasicParagraph"/>
        <w:suppressAutoHyphens/>
        <w:ind w:left="360"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229C3E48" w14:textId="0B261679" w:rsidR="00BE3BA6" w:rsidRPr="00BE3BA6" w:rsidRDefault="00CE50FE" w:rsidP="00BE3BA6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>
        <w:rPr>
          <w:rFonts w:ascii="Avenir" w:eastAsiaTheme="minorHAnsi" w:hAnsi="Avenir" w:cs="Avenir"/>
          <w:sz w:val="22"/>
          <w:szCs w:val="22"/>
          <w:lang w:eastAsia="en-US" w:bidi="he-IL"/>
        </w:rPr>
        <w:t>Give a reason for your answer to question six above.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0"/>
      </w:tblGrid>
      <w:tr w:rsidR="00BE3BA6" w14:paraId="148A651C" w14:textId="77777777" w:rsidTr="00AF4E65">
        <w:trPr>
          <w:trHeight w:val="794"/>
        </w:trPr>
        <w:tc>
          <w:tcPr>
            <w:tcW w:w="15390" w:type="dxa"/>
          </w:tcPr>
          <w:p w14:paraId="3951DCA4" w14:textId="1618164E" w:rsidR="00C0036F" w:rsidRDefault="00C0036F" w:rsidP="00AF4E65">
            <w:pPr>
              <w:pStyle w:val="BasicParagraph"/>
              <w:suppressAutoHyphens/>
              <w:rPr>
                <w:rFonts w:ascii="Avenir" w:eastAsiaTheme="minorHAnsi" w:hAnsi="Avenir" w:cs="Avenir"/>
                <w:sz w:val="22"/>
                <w:szCs w:val="22"/>
                <w:lang w:eastAsia="en-US" w:bidi="he-IL"/>
              </w:rPr>
            </w:pPr>
          </w:p>
        </w:tc>
      </w:tr>
    </w:tbl>
    <w:p w14:paraId="4AE3973C" w14:textId="77777777" w:rsidR="00CE50FE" w:rsidRDefault="00CE50FE" w:rsidP="00B573DF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  <w:sectPr w:rsidR="00CE50FE" w:rsidSect="000173B9">
          <w:pgSz w:w="16840" w:h="1190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85225B2" w14:textId="0AF0859A" w:rsidR="0006055B" w:rsidRPr="00E9648C" w:rsidRDefault="0006055B" w:rsidP="0006055B">
      <w:pPr>
        <w:pStyle w:val="BasicParagraph"/>
        <w:suppressAutoHyphens/>
        <w:ind w:left="360"/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</w:pPr>
      <w:r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lastRenderedPageBreak/>
        <w:t>S</w:t>
      </w:r>
      <w:r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>ubmission Instructions</w:t>
      </w:r>
    </w:p>
    <w:p w14:paraId="43B4242F" w14:textId="77777777" w:rsidR="00B573DF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To submit this workbook, </w:t>
      </w:r>
      <w:r w:rsidRPr="000D36FA">
        <w:rPr>
          <w:rFonts w:ascii="Avenir Next" w:hAnsi="Avenir Next" w:cs="Avenir"/>
          <w:spacing w:val="-4"/>
          <w:sz w:val="22"/>
          <w:szCs w:val="22"/>
        </w:rPr>
        <w:t>complete all activities in th</w:t>
      </w:r>
      <w:r>
        <w:rPr>
          <w:rFonts w:ascii="Avenir Next" w:hAnsi="Avenir Next" w:cs="Avenir"/>
          <w:spacing w:val="-4"/>
          <w:sz w:val="22"/>
          <w:szCs w:val="22"/>
        </w:rPr>
        <w:t>is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70DCE866" w14:textId="77777777" w:rsidR="00B573DF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Save it as a PDF. </w:t>
      </w:r>
    </w:p>
    <w:p w14:paraId="65CC832B" w14:textId="380D412F" w:rsidR="00B573DF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Use </w:t>
      </w:r>
      <w:r w:rsidRPr="000D36FA">
        <w:rPr>
          <w:rFonts w:ascii="Avenir Next" w:hAnsi="Avenir Next" w:cs="Avenir"/>
          <w:spacing w:val="-4"/>
          <w:sz w:val="22"/>
          <w:szCs w:val="22"/>
        </w:rPr>
        <w:t>th</w:t>
      </w:r>
      <w:r>
        <w:rPr>
          <w:rFonts w:ascii="Avenir Next" w:hAnsi="Avenir Next" w:cs="Avenir"/>
          <w:spacing w:val="-4"/>
          <w:sz w:val="22"/>
          <w:szCs w:val="22"/>
        </w:rPr>
        <w:t>e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naming convention: FirstLast_A1015</w:t>
      </w:r>
      <w:r w:rsidR="00D34661">
        <w:rPr>
          <w:rFonts w:ascii="Avenir Next" w:hAnsi="Avenir Next" w:cs="Avenir"/>
          <w:spacing w:val="-4"/>
          <w:sz w:val="22"/>
          <w:szCs w:val="22"/>
        </w:rPr>
        <w:t>4</w:t>
      </w:r>
      <w:r w:rsidRPr="000D36FA">
        <w:rPr>
          <w:rFonts w:ascii="Avenir Next" w:hAnsi="Avenir Next" w:cs="Avenir"/>
          <w:spacing w:val="-4"/>
          <w:sz w:val="22"/>
          <w:szCs w:val="22"/>
        </w:rPr>
        <w:t>_AT</w:t>
      </w:r>
      <w:r>
        <w:rPr>
          <w:rFonts w:ascii="Avenir Next" w:hAnsi="Avenir Next" w:cs="Avenir"/>
          <w:spacing w:val="-4"/>
          <w:sz w:val="22"/>
          <w:szCs w:val="22"/>
        </w:rPr>
        <w:t>2c</w:t>
      </w:r>
      <w:r w:rsidRPr="000D36FA">
        <w:rPr>
          <w:rFonts w:ascii="Avenir Next" w:hAnsi="Avenir Next" w:cs="Avenir"/>
          <w:spacing w:val="-4"/>
          <w:sz w:val="22"/>
          <w:szCs w:val="22"/>
        </w:rPr>
        <w:t>_DDMMYY</w:t>
      </w:r>
    </w:p>
    <w:p w14:paraId="71D0FB09" w14:textId="0B5E4FCB" w:rsidR="00B573DF" w:rsidRPr="000D36FA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Go to the Submissions Area </w:t>
      </w:r>
      <w:r>
        <w:rPr>
          <w:rFonts w:ascii="Avenir" w:eastAsiaTheme="minorHAnsi" w:hAnsi="Avenir" w:cs="Avenir"/>
          <w:sz w:val="22"/>
          <w:szCs w:val="22"/>
          <w:lang w:eastAsia="en-US"/>
        </w:rPr>
        <w:t xml:space="preserve">in myAPC.hub 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and select ASSESSMENT TASK </w:t>
      </w:r>
      <w:r>
        <w:rPr>
          <w:rFonts w:ascii="Avenir" w:eastAsiaTheme="minorHAnsi" w:hAnsi="Avenir" w:cs="Avenir"/>
          <w:sz w:val="22"/>
          <w:szCs w:val="22"/>
          <w:lang w:eastAsia="en-US"/>
        </w:rPr>
        <w:t>2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>. Submit your work</w:t>
      </w:r>
      <w:r>
        <w:rPr>
          <w:rFonts w:ascii="Avenir" w:eastAsiaTheme="minorHAnsi" w:hAnsi="Avenir" w:cs="Avenir"/>
          <w:sz w:val="22"/>
          <w:szCs w:val="22"/>
          <w:lang w:eastAsia="en-US"/>
        </w:rPr>
        <w:t>.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 </w:t>
      </w:r>
    </w:p>
    <w:p w14:paraId="01755417" w14:textId="77777777" w:rsidR="00B573DF" w:rsidRDefault="00B573DF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sectPr w:rsidR="00B573DF" w:rsidSect="001C54D8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61B9" w14:textId="77777777" w:rsidR="00877390" w:rsidRDefault="00877390" w:rsidP="008A7A59">
      <w:r>
        <w:separator/>
      </w:r>
    </w:p>
  </w:endnote>
  <w:endnote w:type="continuationSeparator" w:id="0">
    <w:p w14:paraId="469D9280" w14:textId="77777777" w:rsidR="00877390" w:rsidRDefault="00877390" w:rsidP="008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venirLTStd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Heavy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85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A5F9" w14:textId="77777777" w:rsidR="002448B6" w:rsidRDefault="00244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95B2" w14:textId="3FF1C590" w:rsidR="008328B9" w:rsidRPr="001C54D8" w:rsidRDefault="008328B9" w:rsidP="001C54D8">
    <w:pPr>
      <w:pStyle w:val="BasicParagraph"/>
      <w:rPr>
        <w:rFonts w:ascii="Avenir Next" w:hAnsi="Avenir Next" w:cs="Avenir Heavy"/>
        <w:sz w:val="22"/>
        <w:szCs w:val="22"/>
      </w:rPr>
    </w:pP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A10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15</w:t>
    </w:r>
    <w:r w:rsidR="00CA4989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4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The Design Process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Assessment Task 2C_Evaluation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Ve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rsion </w:t>
    </w:r>
    <w:r w:rsidR="005A1370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3</w:t>
    </w:r>
    <w:r w:rsidRPr="008328B9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</w:r>
    <w:r w:rsidRPr="00AC1432">
      <w:rPr>
        <w:rFonts w:ascii="Avenir 85 Heavy" w:hAnsi="Avenir 85 Heavy" w:cs="Avenir 85 Heavy"/>
        <w:color w:val="A6A6A6" w:themeColor="background1" w:themeShade="A6"/>
        <w:sz w:val="18"/>
        <w:szCs w:val="18"/>
      </w:rPr>
      <w:t>Young Rabbit Pty Ltd (RTO 90396 - ABN 28 003 381 182 - CRICOS 01331F) trading as Australian Pacific College</w:t>
    </w:r>
  </w:p>
  <w:p w14:paraId="0F8C99D8" w14:textId="77777777" w:rsidR="008328B9" w:rsidRDefault="008328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6B5" w14:textId="77777777" w:rsidR="002448B6" w:rsidRDefault="002448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29E" w14:textId="5E4B24D7" w:rsidR="001C54D8" w:rsidRPr="001C54D8" w:rsidRDefault="001C54D8" w:rsidP="001C54D8">
    <w:pPr>
      <w:pStyle w:val="titleblock"/>
      <w:spacing w:after="0" w:line="240" w:lineRule="auto"/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</w:pP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  <w:t>A1015</w:t>
    </w:r>
    <w:r w:rsidR="00AD75DB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4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The Design Process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Assessment Task 2C_Evaluation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Version </w:t>
    </w:r>
    <w:del w:id="0" w:author="Josh Kelly" w:date="2022-02-17T11:14:00Z">
      <w:r w:rsidR="008B354D" w:rsidDel="002448B6">
        <w:rPr>
          <w:rFonts w:ascii="Avenir 85 Heavy" w:hAnsi="Avenir 85 Heavy" w:cs="Avenir 85 Heavy"/>
          <w:color w:val="A6A6A6" w:themeColor="background1" w:themeShade="A6"/>
          <w:spacing w:val="2"/>
          <w:sz w:val="18"/>
          <w:szCs w:val="18"/>
        </w:rPr>
        <w:delText>2</w:delText>
      </w:r>
    </w:del>
    <w:ins w:id="1" w:author="Josh Kelly" w:date="2022-02-17T11:14:00Z">
      <w:r w:rsidR="002448B6">
        <w:rPr>
          <w:rFonts w:ascii="Avenir 85 Heavy" w:hAnsi="Avenir 85 Heavy" w:cs="Avenir 85 Heavy"/>
          <w:color w:val="A6A6A6" w:themeColor="background1" w:themeShade="A6"/>
          <w:spacing w:val="2"/>
          <w:sz w:val="18"/>
          <w:szCs w:val="18"/>
        </w:rPr>
        <w:t>3</w:t>
      </w:r>
    </w:ins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 w:rsidRPr="008328B9">
      <w:rPr>
        <w:rFonts w:ascii="Avenir Next LT Pro" w:hAnsi="Avenir Next LT Pro"/>
        <w:color w:val="A6A6A6" w:themeColor="background1" w:themeShade="A6"/>
        <w:sz w:val="18"/>
        <w:szCs w:val="18"/>
      </w:rPr>
      <w:t xml:space="preserve">Page </w:t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fldChar w:fldCharType="begin"/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instrText xml:space="preserve"> PAGE </w:instrText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fldChar w:fldCharType="separate"/>
    </w:r>
    <w:r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t>2</w:t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fldChar w:fldCharType="end"/>
    </w:r>
    <w:r w:rsidRPr="008328B9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</w:r>
    <w:r w:rsidRPr="00AC1432">
      <w:rPr>
        <w:rFonts w:ascii="Avenir 85 Heavy" w:hAnsi="Avenir 85 Heavy" w:cs="Avenir 85 Heavy"/>
        <w:color w:val="A6A6A6" w:themeColor="background1" w:themeShade="A6"/>
        <w:sz w:val="18"/>
        <w:szCs w:val="18"/>
      </w:rPr>
      <w:t>Young Rabbit Pty Ltd (RTO 90396 - ABN 28 003 381 182 - CRICOS 01331F) trading as Australian Pacific College</w:t>
    </w:r>
  </w:p>
  <w:p w14:paraId="57D3D62C" w14:textId="77777777" w:rsidR="001C54D8" w:rsidRDefault="001C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6944" w14:textId="77777777" w:rsidR="00877390" w:rsidRDefault="00877390" w:rsidP="008A7A59">
      <w:r>
        <w:separator/>
      </w:r>
    </w:p>
  </w:footnote>
  <w:footnote w:type="continuationSeparator" w:id="0">
    <w:p w14:paraId="0C0778EA" w14:textId="77777777" w:rsidR="00877390" w:rsidRDefault="00877390" w:rsidP="008A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13A9" w14:textId="77777777" w:rsidR="002448B6" w:rsidRDefault="00244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78F9" w14:textId="77777777" w:rsidR="002448B6" w:rsidRDefault="00244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F5AE" w14:textId="77777777" w:rsidR="002448B6" w:rsidRDefault="00244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882C7E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 w15:restartNumberingAfterBreak="0">
    <w:nsid w:val="02D6099D"/>
    <w:multiLevelType w:val="hybridMultilevel"/>
    <w:tmpl w:val="7510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766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1361E0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ACC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923A4"/>
    <w:multiLevelType w:val="hybridMultilevel"/>
    <w:tmpl w:val="A470D7FE"/>
    <w:lvl w:ilvl="0" w:tplc="D19ABB1C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284D5760"/>
    <w:multiLevelType w:val="multilevel"/>
    <w:tmpl w:val="ADA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D06F5"/>
    <w:multiLevelType w:val="hybridMultilevel"/>
    <w:tmpl w:val="41FE1C00"/>
    <w:lvl w:ilvl="0" w:tplc="6A640202">
      <w:start w:val="7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7140"/>
    <w:multiLevelType w:val="hybridMultilevel"/>
    <w:tmpl w:val="2AE02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8634D"/>
    <w:multiLevelType w:val="hybridMultilevel"/>
    <w:tmpl w:val="ABAC7ACA"/>
    <w:lvl w:ilvl="0" w:tplc="52E46914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45DB203A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4174CD"/>
    <w:multiLevelType w:val="hybridMultilevel"/>
    <w:tmpl w:val="4650F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52643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11"/>
  </w:num>
  <w:num w:numId="12">
    <w:abstractNumId w:val="0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Kelly">
    <w15:presenceInfo w15:providerId="AD" w15:userId="S::jkelly@apc.edu.au::fdc6c3bd-47cf-431e-a2ed-a0334ed921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1"/>
    <w:rsid w:val="00003F26"/>
    <w:rsid w:val="00006527"/>
    <w:rsid w:val="000173B9"/>
    <w:rsid w:val="000239B7"/>
    <w:rsid w:val="000318B9"/>
    <w:rsid w:val="0006055B"/>
    <w:rsid w:val="000643DE"/>
    <w:rsid w:val="00083A14"/>
    <w:rsid w:val="000B4E97"/>
    <w:rsid w:val="000C4103"/>
    <w:rsid w:val="000D59A1"/>
    <w:rsid w:val="000F29B6"/>
    <w:rsid w:val="000F7A48"/>
    <w:rsid w:val="001056E7"/>
    <w:rsid w:val="001176C3"/>
    <w:rsid w:val="0017581C"/>
    <w:rsid w:val="001A79E6"/>
    <w:rsid w:val="001B16CE"/>
    <w:rsid w:val="001C4646"/>
    <w:rsid w:val="001C54D8"/>
    <w:rsid w:val="002051DF"/>
    <w:rsid w:val="00224511"/>
    <w:rsid w:val="002364E6"/>
    <w:rsid w:val="002448B6"/>
    <w:rsid w:val="00260CA5"/>
    <w:rsid w:val="002F13AC"/>
    <w:rsid w:val="003062DC"/>
    <w:rsid w:val="00372A75"/>
    <w:rsid w:val="003B27D8"/>
    <w:rsid w:val="003D26AA"/>
    <w:rsid w:val="003E0415"/>
    <w:rsid w:val="003E40A6"/>
    <w:rsid w:val="003E5477"/>
    <w:rsid w:val="00417448"/>
    <w:rsid w:val="0049414E"/>
    <w:rsid w:val="004B3316"/>
    <w:rsid w:val="00505ADA"/>
    <w:rsid w:val="005274F9"/>
    <w:rsid w:val="005752C0"/>
    <w:rsid w:val="00584CF8"/>
    <w:rsid w:val="00591685"/>
    <w:rsid w:val="00592904"/>
    <w:rsid w:val="005A1370"/>
    <w:rsid w:val="005B6CFE"/>
    <w:rsid w:val="005F108D"/>
    <w:rsid w:val="005F589D"/>
    <w:rsid w:val="00621215"/>
    <w:rsid w:val="00653C41"/>
    <w:rsid w:val="00661FC7"/>
    <w:rsid w:val="0067319F"/>
    <w:rsid w:val="006773DF"/>
    <w:rsid w:val="00690C12"/>
    <w:rsid w:val="006A5BD6"/>
    <w:rsid w:val="00705DB5"/>
    <w:rsid w:val="00761632"/>
    <w:rsid w:val="007D6DEC"/>
    <w:rsid w:val="007F0D14"/>
    <w:rsid w:val="00814C05"/>
    <w:rsid w:val="008328B9"/>
    <w:rsid w:val="00861CD5"/>
    <w:rsid w:val="00866BFE"/>
    <w:rsid w:val="00877390"/>
    <w:rsid w:val="008A7A59"/>
    <w:rsid w:val="008B354D"/>
    <w:rsid w:val="008C128D"/>
    <w:rsid w:val="00910849"/>
    <w:rsid w:val="00915DC2"/>
    <w:rsid w:val="00924474"/>
    <w:rsid w:val="00944E1C"/>
    <w:rsid w:val="009909C0"/>
    <w:rsid w:val="00997F26"/>
    <w:rsid w:val="009A2748"/>
    <w:rsid w:val="009B386F"/>
    <w:rsid w:val="009C5F1B"/>
    <w:rsid w:val="00A021D4"/>
    <w:rsid w:val="00A10E39"/>
    <w:rsid w:val="00A25927"/>
    <w:rsid w:val="00A84748"/>
    <w:rsid w:val="00AB1B94"/>
    <w:rsid w:val="00AD75DB"/>
    <w:rsid w:val="00AF4E65"/>
    <w:rsid w:val="00AF4EFC"/>
    <w:rsid w:val="00B05CD1"/>
    <w:rsid w:val="00B36D80"/>
    <w:rsid w:val="00B573DF"/>
    <w:rsid w:val="00B74BF4"/>
    <w:rsid w:val="00B75F86"/>
    <w:rsid w:val="00B9602B"/>
    <w:rsid w:val="00BA422F"/>
    <w:rsid w:val="00BB41E5"/>
    <w:rsid w:val="00BD3F3C"/>
    <w:rsid w:val="00BE3BA6"/>
    <w:rsid w:val="00BF0BFC"/>
    <w:rsid w:val="00BF6D06"/>
    <w:rsid w:val="00C0036F"/>
    <w:rsid w:val="00C133CB"/>
    <w:rsid w:val="00C219F8"/>
    <w:rsid w:val="00C31E8E"/>
    <w:rsid w:val="00C41070"/>
    <w:rsid w:val="00C55763"/>
    <w:rsid w:val="00C577B5"/>
    <w:rsid w:val="00C66714"/>
    <w:rsid w:val="00C938D5"/>
    <w:rsid w:val="00CA4989"/>
    <w:rsid w:val="00CE50FE"/>
    <w:rsid w:val="00D04B2C"/>
    <w:rsid w:val="00D12A85"/>
    <w:rsid w:val="00D1525F"/>
    <w:rsid w:val="00D17553"/>
    <w:rsid w:val="00D20683"/>
    <w:rsid w:val="00D34661"/>
    <w:rsid w:val="00D52BAB"/>
    <w:rsid w:val="00D712B9"/>
    <w:rsid w:val="00D93D12"/>
    <w:rsid w:val="00DD4380"/>
    <w:rsid w:val="00DD63EA"/>
    <w:rsid w:val="00DE3CEA"/>
    <w:rsid w:val="00E04E77"/>
    <w:rsid w:val="00E24BCF"/>
    <w:rsid w:val="00E324A9"/>
    <w:rsid w:val="00E3528B"/>
    <w:rsid w:val="00E51721"/>
    <w:rsid w:val="00E9648C"/>
    <w:rsid w:val="00EC681B"/>
    <w:rsid w:val="00F016F6"/>
    <w:rsid w:val="00F04CDD"/>
    <w:rsid w:val="00F058EB"/>
    <w:rsid w:val="00F06871"/>
    <w:rsid w:val="00F80F31"/>
    <w:rsid w:val="00F814D3"/>
    <w:rsid w:val="00F92148"/>
    <w:rsid w:val="00FA2767"/>
    <w:rsid w:val="00FD4291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2447"/>
  <w15:chartTrackingRefBased/>
  <w15:docId w15:val="{96430C76-A9EA-5749-9DEF-8D93A42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3C4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NoParagraphStyle">
    <w:name w:val="[No Paragraph Style]"/>
    <w:rsid w:val="00A25927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TableGrid1">
    <w:name w:val="Table Grid1"/>
    <w:autoRedefine/>
    <w:rsid w:val="007F0D14"/>
    <w:rPr>
      <w:rFonts w:ascii="Lucida Grande" w:eastAsia="ヒラギノ角ゴ Pro W3" w:hAnsi="Lucida Grande" w:cs="Times New Roman"/>
      <w:color w:val="000000"/>
      <w:sz w:val="22"/>
      <w:szCs w:val="20"/>
      <w:lang w:eastAsia="en-AU"/>
    </w:rPr>
  </w:style>
  <w:style w:type="table" w:styleId="TableGrid">
    <w:name w:val="Table Grid"/>
    <w:basedOn w:val="TableNormal"/>
    <w:rsid w:val="009B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ParagraphStyle"/>
    <w:uiPriority w:val="99"/>
    <w:rsid w:val="00591685"/>
    <w:pPr>
      <w:suppressAutoHyphens/>
      <w:spacing w:after="120"/>
    </w:pPr>
    <w:rPr>
      <w:rFonts w:ascii="AvenirLTStd-Medium" w:hAnsi="AvenirLTStd-Medium" w:cs="AvenirLTStd-Medium"/>
      <w:sz w:val="18"/>
      <w:szCs w:val="18"/>
      <w:lang w:val="zh-CN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E04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A5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A7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A59"/>
    <w:rPr>
      <w:rFonts w:ascii="Times New Roman" w:eastAsia="Times New Roman" w:hAnsi="Times New Roman" w:cs="Times New Roman"/>
      <w:lang w:eastAsia="en-GB"/>
    </w:rPr>
  </w:style>
  <w:style w:type="paragraph" w:customStyle="1" w:styleId="titleblock">
    <w:name w:val="title block"/>
    <w:basedOn w:val="Normal"/>
    <w:uiPriority w:val="99"/>
    <w:rsid w:val="008A7A59"/>
    <w:pPr>
      <w:suppressAutoHyphens/>
      <w:autoSpaceDE w:val="0"/>
      <w:autoSpaceDN w:val="0"/>
      <w:adjustRightInd w:val="0"/>
      <w:spacing w:after="113" w:line="288" w:lineRule="auto"/>
      <w:textAlignment w:val="center"/>
    </w:pPr>
    <w:rPr>
      <w:rFonts w:ascii="Arial" w:eastAsiaTheme="minorHAnsi" w:hAnsi="Arial" w:cs="Arial"/>
      <w:color w:val="000000"/>
      <w:sz w:val="16"/>
      <w:szCs w:val="16"/>
      <w:lang w:val="en-US" w:eastAsia="en-US"/>
    </w:rPr>
  </w:style>
  <w:style w:type="paragraph" w:styleId="ListBullet3">
    <w:name w:val="List Bullet 3"/>
    <w:basedOn w:val="Normal"/>
    <w:rsid w:val="008A7A59"/>
    <w:pPr>
      <w:numPr>
        <w:numId w:val="12"/>
      </w:numPr>
      <w:spacing w:before="240"/>
    </w:pPr>
    <w:rPr>
      <w:rFonts w:ascii="Verdana" w:hAnsi="Verdana"/>
      <w:sz w:val="20"/>
      <w:lang w:eastAsia="en-AU"/>
    </w:rPr>
  </w:style>
  <w:style w:type="character" w:styleId="PageNumber">
    <w:name w:val="page number"/>
    <w:basedOn w:val="DefaultParagraphFont"/>
    <w:rsid w:val="008328B9"/>
  </w:style>
  <w:style w:type="table" w:styleId="TableGridLight">
    <w:name w:val="Grid Table Light"/>
    <w:basedOn w:val="TableNormal"/>
    <w:uiPriority w:val="40"/>
    <w:rsid w:val="00F016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8B354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CC30-87C4-4EC9-8D1C-6C6D9121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Josh Kelly</cp:lastModifiedBy>
  <cp:revision>4</cp:revision>
  <dcterms:created xsi:type="dcterms:W3CDTF">2022-02-16T04:05:00Z</dcterms:created>
  <dcterms:modified xsi:type="dcterms:W3CDTF">2022-02-17T00:14:00Z</dcterms:modified>
</cp:coreProperties>
</file>