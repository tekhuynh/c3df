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6E5BC" w14:textId="7970A16B" w:rsidR="008328B9" w:rsidRPr="001C54D8" w:rsidRDefault="008A7A59" w:rsidP="001C54D8">
      <w:pPr>
        <w:rPr>
          <w:rFonts w:ascii="Avenir Next LT Pro" w:hAnsi="Avenir Next LT Pro" w:cs="Arial"/>
          <w:color w:val="FF0000"/>
          <w:sz w:val="72"/>
          <w:szCs w:val="72"/>
        </w:rPr>
        <w:sectPr w:rsidR="008328B9" w:rsidRPr="001C54D8" w:rsidSect="00C133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00" w:orient="landscape"/>
          <w:pgMar w:top="1134" w:right="1134" w:bottom="1134" w:left="1134" w:header="709" w:footer="794" w:gutter="0"/>
          <w:cols w:space="708"/>
          <w:titlePg/>
          <w:docGrid w:linePitch="360"/>
        </w:sectPr>
      </w:pPr>
      <w:r w:rsidRPr="00A16DBD">
        <w:rPr>
          <w:rFonts w:ascii="Avenir Next" w:hAnsi="Avenir Next" w:cs="Avenir Heavy"/>
          <w:noProof/>
          <w:color w:val="2F7AB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5D696A" wp14:editId="30855B38">
                <wp:simplePos x="0" y="0"/>
                <wp:positionH relativeFrom="margin">
                  <wp:posOffset>5615305</wp:posOffset>
                </wp:positionH>
                <wp:positionV relativeFrom="page">
                  <wp:posOffset>992505</wp:posOffset>
                </wp:positionV>
                <wp:extent cx="3395980" cy="3141345"/>
                <wp:effectExtent l="0" t="0" r="762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314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45B7E" w14:textId="77777777" w:rsidR="008A7A59" w:rsidRPr="008A7A59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COURSE TITLE</w:t>
                            </w:r>
                          </w:p>
                          <w:p w14:paraId="6FA6AB37" w14:textId="5D9E6DAF" w:rsidR="008A7A59" w:rsidRPr="00D93D12" w:rsidRDefault="008A7A59" w:rsidP="008A7A5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CUA307</w:t>
                            </w:r>
                            <w:r w:rsidR="00861CD5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20</w:t>
                            </w: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 Certificate III in Design Fundamentals.</w:t>
                            </w:r>
                          </w:p>
                          <w:p w14:paraId="680350E4" w14:textId="77777777" w:rsidR="008A7A59" w:rsidRPr="009B386F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</w:p>
                          <w:p w14:paraId="62433B07" w14:textId="77777777" w:rsidR="008A7A59" w:rsidRPr="008A7A59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b/>
                                <w:bCs/>
                                <w:color w:val="5D4AA4"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SUBJECT TITLE</w:t>
                            </w:r>
                          </w:p>
                          <w:p w14:paraId="483C7394" w14:textId="01BF3577" w:rsidR="008A7A59" w:rsidRPr="00D93D12" w:rsidRDefault="008A7A59" w:rsidP="008A7A59">
                            <w:pPr>
                              <w:pStyle w:val="BasicParagraph"/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>A1015</w:t>
                            </w:r>
                            <w:r w:rsidR="00861CD5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 xml:space="preserve">4 </w:t>
                            </w:r>
                            <w:r w:rsidRPr="00D93D12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 xml:space="preserve">The Design Process </w:t>
                            </w:r>
                          </w:p>
                          <w:p w14:paraId="522ACE27" w14:textId="77777777" w:rsidR="008A7A59" w:rsidRPr="009B386F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color w:val="923687"/>
                                <w:sz w:val="22"/>
                                <w:szCs w:val="22"/>
                              </w:rPr>
                            </w:pPr>
                          </w:p>
                          <w:p w14:paraId="4F33A2C1" w14:textId="77777777" w:rsidR="008A7A59" w:rsidRPr="008A7A59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TRAINING UNITS</w:t>
                            </w:r>
                          </w:p>
                          <w:p w14:paraId="0AF7B83C" w14:textId="70F464C8" w:rsidR="008A7A59" w:rsidRDefault="008A7A59" w:rsidP="008A7A5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A: </w:t>
                            </w:r>
                            <w:r w:rsidR="00861CD5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</w:t>
                            </w: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DES201 Follow a design process</w:t>
                            </w:r>
                          </w:p>
                          <w:p w14:paraId="6467A5D2" w14:textId="77777777" w:rsidR="008A7A59" w:rsidRPr="008A7A59" w:rsidRDefault="008A7A59" w:rsidP="008A7A5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12"/>
                                <w:szCs w:val="12"/>
                              </w:rPr>
                            </w:pPr>
                          </w:p>
                          <w:p w14:paraId="5C637B69" w14:textId="044FBDE7" w:rsidR="008A7A59" w:rsidRDefault="008A7A59" w:rsidP="008A7A5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B: </w:t>
                            </w:r>
                            <w:r w:rsidR="00003F26"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  <w:t>CUA</w:t>
                            </w:r>
                            <w:r w:rsidR="00003F26"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  <w:t>DES301 Explore the use of colour</w:t>
                            </w:r>
                            <w:r w:rsidR="00003F26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FBD03" w14:textId="77777777" w:rsidR="008A7A59" w:rsidRPr="008A7A59" w:rsidRDefault="008A7A59" w:rsidP="008A7A5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12"/>
                                <w:szCs w:val="12"/>
                              </w:rPr>
                            </w:pPr>
                          </w:p>
                          <w:p w14:paraId="46C7173B" w14:textId="77777777" w:rsidR="00003F26" w:rsidRDefault="008A7A59" w:rsidP="00003F26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  <w:t xml:space="preserve">C: </w:t>
                            </w:r>
                            <w:r w:rsidR="00003F26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</w:t>
                            </w:r>
                            <w:r w:rsidR="00003F26"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DES302 Explore and apply the creative design process to 2D forms </w:t>
                            </w:r>
                          </w:p>
                          <w:p w14:paraId="3C14B468" w14:textId="5ED31C62" w:rsidR="008A7A59" w:rsidRPr="008A7A59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5D69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15pt;margin-top:78.15pt;width:267.4pt;height:247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" strokecolor="white [3212]">
                <v:textbox style="mso-fit-shape-to-text:t">
                  <w:txbxContent>
                    <w:p w14:paraId="2C345B7E" w14:textId="77777777" w:rsidR="008A7A59" w:rsidRPr="008A7A59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COURSE TITLE</w:t>
                      </w:r>
                    </w:p>
                    <w:p w14:paraId="6FA6AB37" w14:textId="5D9E6DAF" w:rsidR="008A7A59" w:rsidRPr="00D93D12" w:rsidRDefault="008A7A59" w:rsidP="008A7A59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CUA307</w:t>
                      </w:r>
                      <w:r w:rsidR="00861CD5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20</w:t>
                      </w: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 Certificate III in Design Fundamentals.</w:t>
                      </w:r>
                    </w:p>
                    <w:p w14:paraId="680350E4" w14:textId="77777777" w:rsidR="008A7A59" w:rsidRPr="009B386F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</w:p>
                    <w:p w14:paraId="62433B07" w14:textId="77777777" w:rsidR="008A7A59" w:rsidRPr="008A7A59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b/>
                          <w:bCs/>
                          <w:color w:val="5D4AA4"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SUBJECT TITLE</w:t>
                      </w:r>
                    </w:p>
                    <w:p w14:paraId="483C7394" w14:textId="01BF3577" w:rsidR="008A7A59" w:rsidRPr="00D93D12" w:rsidRDefault="008A7A59" w:rsidP="008A7A59">
                      <w:pPr>
                        <w:pStyle w:val="BasicParagraph"/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>A1015</w:t>
                      </w:r>
                      <w:r w:rsidR="00861CD5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 xml:space="preserve">4 </w:t>
                      </w:r>
                      <w:r w:rsidRPr="00D93D12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 xml:space="preserve">The Design Process </w:t>
                      </w:r>
                    </w:p>
                    <w:p w14:paraId="522ACE27" w14:textId="77777777" w:rsidR="008A7A59" w:rsidRPr="009B386F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color w:val="923687"/>
                          <w:sz w:val="22"/>
                          <w:szCs w:val="22"/>
                        </w:rPr>
                      </w:pPr>
                    </w:p>
                    <w:p w14:paraId="4F33A2C1" w14:textId="77777777" w:rsidR="008A7A59" w:rsidRPr="008A7A59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b/>
                          <w:bCs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TRAINING UNITS</w:t>
                      </w:r>
                    </w:p>
                    <w:p w14:paraId="0AF7B83C" w14:textId="70F464C8" w:rsidR="008A7A59" w:rsidRDefault="008A7A59" w:rsidP="008A7A59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A: </w:t>
                      </w:r>
                      <w:r w:rsidR="00861CD5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</w:t>
                      </w: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DES201 Follow a design process</w:t>
                      </w:r>
                    </w:p>
                    <w:p w14:paraId="6467A5D2" w14:textId="77777777" w:rsidR="008A7A59" w:rsidRPr="008A7A59" w:rsidRDefault="008A7A59" w:rsidP="008A7A59">
                      <w:pPr>
                        <w:pStyle w:val="BasicParagraph"/>
                        <w:rPr>
                          <w:rFonts w:ascii="Avenir Next" w:hAnsi="Avenir Next" w:cs="Avenir"/>
                          <w:sz w:val="12"/>
                          <w:szCs w:val="12"/>
                        </w:rPr>
                      </w:pPr>
                    </w:p>
                    <w:p w14:paraId="5C637B69" w14:textId="044FBDE7" w:rsidR="008A7A59" w:rsidRDefault="008A7A59" w:rsidP="008A7A59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B: </w:t>
                      </w:r>
                      <w:r w:rsidR="00003F26"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  <w:t>CUA</w:t>
                      </w:r>
                      <w:r w:rsidR="00003F26" w:rsidRPr="00D93D12"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  <w:t>DES301 Explore the use of colour</w:t>
                      </w:r>
                      <w:r w:rsidR="00003F26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FBD03" w14:textId="77777777" w:rsidR="008A7A59" w:rsidRPr="008A7A59" w:rsidRDefault="008A7A59" w:rsidP="008A7A59">
                      <w:pPr>
                        <w:pStyle w:val="BasicParagraph"/>
                        <w:rPr>
                          <w:rFonts w:ascii="Avenir Next" w:hAnsi="Avenir Next" w:cs="Avenir"/>
                          <w:sz w:val="12"/>
                          <w:szCs w:val="12"/>
                        </w:rPr>
                      </w:pPr>
                    </w:p>
                    <w:p w14:paraId="46C7173B" w14:textId="77777777" w:rsidR="00003F26" w:rsidRDefault="008A7A59" w:rsidP="00003F26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  <w:t xml:space="preserve">C: </w:t>
                      </w:r>
                      <w:r w:rsidR="00003F26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</w:t>
                      </w:r>
                      <w:r w:rsidR="00003F26"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DES302 Explore and apply the creative design process to 2D forms </w:t>
                      </w:r>
                    </w:p>
                    <w:p w14:paraId="3C14B468" w14:textId="5ED31C62" w:rsidR="008A7A59" w:rsidRPr="008A7A59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16DBD">
        <w:rPr>
          <w:rFonts w:ascii="Avenir Next" w:hAnsi="Avenir Next" w:cs="Avenir Heavy"/>
          <w:noProof/>
          <w:color w:val="2F7AB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A34650" wp14:editId="37CD4DF8">
                <wp:simplePos x="0" y="0"/>
                <wp:positionH relativeFrom="margin">
                  <wp:posOffset>4445</wp:posOffset>
                </wp:positionH>
                <wp:positionV relativeFrom="page">
                  <wp:posOffset>1847850</wp:posOffset>
                </wp:positionV>
                <wp:extent cx="5162550" cy="2448560"/>
                <wp:effectExtent l="0" t="0" r="19050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4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7A6A1" w14:textId="3283F757" w:rsidR="008A7A59" w:rsidRPr="00EF7DA9" w:rsidRDefault="008A7A59" w:rsidP="008A7A59">
                            <w:pPr>
                              <w:spacing w:line="360" w:lineRule="auto"/>
                              <w:rPr>
                                <w:rFonts w:ascii="Avenir Next" w:hAnsi="Avenir Next" w:cs="Avenir Heavy"/>
                                <w:color w:val="2F7AB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A</w:t>
                            </w:r>
                            <w:r w:rsidRPr="00C560D9"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 xml:space="preserve">SSESSMENT TASK </w:t>
                            </w: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2 PART C</w:t>
                            </w:r>
                          </w:p>
                          <w:p w14:paraId="401029C2" w14:textId="5AC9742C" w:rsidR="008A7A59" w:rsidRPr="00C560D9" w:rsidRDefault="008A7A59" w:rsidP="008A7A59">
                            <w:pPr>
                              <w:spacing w:after="240" w:line="360" w:lineRule="auto"/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Self-Reflection/Evaluation</w:t>
                            </w:r>
                          </w:p>
                          <w:p w14:paraId="471EC4F4" w14:textId="5DFA70EF" w:rsidR="008A7A59" w:rsidRPr="00495169" w:rsidRDefault="008A7A59" w:rsidP="008A7A59">
                            <w:pPr>
                              <w:spacing w:after="240"/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Student name:</w:t>
                            </w:r>
                            <w:ins w:id="0" w:author="Tek Huynh" w:date="2024-06-28T14:45:00Z" w16du:dateUtc="2024-06-28T04:45:00Z">
                              <w:r w:rsidR="00D25306">
                                <w:rPr>
                                  <w:rFonts w:ascii="Avenir Next" w:hAnsi="Avenir Next" w:cs="Avenir Heavy"/>
                                  <w:color w:val="2F7AB4"/>
                                  <w:sz w:val="28"/>
                                  <w:szCs w:val="28"/>
                                </w:rPr>
                                <w:t xml:space="preserve"> Tek Huynh</w:t>
                              </w:r>
                            </w:ins>
                          </w:p>
                          <w:p w14:paraId="02769771" w14:textId="38D0C661" w:rsidR="008A7A59" w:rsidRPr="00495169" w:rsidRDefault="008A7A59" w:rsidP="008A7A59">
                            <w:pPr>
                              <w:spacing w:after="240"/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Student number:</w:t>
                            </w:r>
                            <w:ins w:id="1" w:author="Tek Huynh" w:date="2024-06-28T14:45:00Z" w16du:dateUtc="2024-06-28T04:45:00Z">
                              <w:r w:rsidR="00D25306">
                                <w:rPr>
                                  <w:rFonts w:ascii="Avenir Next" w:hAnsi="Avenir Next" w:cs="Avenir Heavy"/>
                                  <w:color w:val="2F7AB4"/>
                                  <w:sz w:val="28"/>
                                  <w:szCs w:val="28"/>
                                </w:rPr>
                                <w:t xml:space="preserve"> s60001164</w:t>
                              </w:r>
                            </w:ins>
                          </w:p>
                          <w:p w14:paraId="5FE0AF60" w14:textId="4B7011AF" w:rsidR="008A7A59" w:rsidRPr="00146254" w:rsidRDefault="008A7A59" w:rsidP="008A7A5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szCs w:val="22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Email address:</w:t>
                            </w:r>
                            <w:ins w:id="2" w:author="Tek Huynh" w:date="2024-06-28T14:45:00Z" w16du:dateUtc="2024-06-28T04:45:00Z">
                              <w:r w:rsidR="00D25306">
                                <w:rPr>
                                  <w:rFonts w:ascii="Avenir Next" w:hAnsi="Avenir Next" w:cs="Avenir Heavy"/>
                                  <w:color w:val="2F7AB4"/>
                                  <w:sz w:val="28"/>
                                  <w:szCs w:val="28"/>
                                </w:rPr>
                                <w:t xml:space="preserve"> tekhuynh@gmail.com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A3465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.35pt;margin-top:145.5pt;width:406.5pt;height:192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" strokecolor="white [3212]">
                <v:textbox style="mso-fit-shape-to-text:t">
                  <w:txbxContent>
                    <w:p w14:paraId="0587A6A1" w14:textId="3283F757" w:rsidR="008A7A59" w:rsidRPr="00EF7DA9" w:rsidRDefault="008A7A59" w:rsidP="008A7A59">
                      <w:pPr>
                        <w:spacing w:line="360" w:lineRule="auto"/>
                        <w:rPr>
                          <w:rFonts w:ascii="Avenir Next" w:hAnsi="Avenir Next" w:cs="Avenir Heavy"/>
                          <w:color w:val="2F7AB4"/>
                          <w:sz w:val="48"/>
                          <w:szCs w:val="48"/>
                        </w:rPr>
                      </w:pP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A</w:t>
                      </w:r>
                      <w:r w:rsidRPr="00C560D9"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 xml:space="preserve">SSESSMENT TASK </w:t>
                      </w: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2 PART C</w:t>
                      </w:r>
                    </w:p>
                    <w:p w14:paraId="401029C2" w14:textId="5AC9742C" w:rsidR="008A7A59" w:rsidRPr="00C560D9" w:rsidRDefault="008A7A59" w:rsidP="008A7A59">
                      <w:pPr>
                        <w:spacing w:after="240" w:line="360" w:lineRule="auto"/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</w:pP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Self-Reflection/Evaluation</w:t>
                      </w:r>
                    </w:p>
                    <w:p w14:paraId="471EC4F4" w14:textId="5DFA70EF" w:rsidR="008A7A59" w:rsidRPr="00495169" w:rsidRDefault="008A7A59" w:rsidP="008A7A59">
                      <w:pPr>
                        <w:spacing w:after="240"/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Student name:</w:t>
                      </w:r>
                      <w:ins w:id="3" w:author="Tek Huynh" w:date="2024-06-28T14:45:00Z" w16du:dateUtc="2024-06-28T04:45:00Z">
                        <w:r w:rsidR="00D25306">
                          <w:rPr>
                            <w:rFonts w:ascii="Avenir Next" w:hAnsi="Avenir Next" w:cs="Avenir Heavy"/>
                            <w:color w:val="2F7AB4"/>
                            <w:sz w:val="28"/>
                            <w:szCs w:val="28"/>
                          </w:rPr>
                          <w:t xml:space="preserve"> Tek Huynh</w:t>
                        </w:r>
                      </w:ins>
                    </w:p>
                    <w:p w14:paraId="02769771" w14:textId="38D0C661" w:rsidR="008A7A59" w:rsidRPr="00495169" w:rsidRDefault="008A7A59" w:rsidP="008A7A59">
                      <w:pPr>
                        <w:spacing w:after="240"/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Student number:</w:t>
                      </w:r>
                      <w:ins w:id="4" w:author="Tek Huynh" w:date="2024-06-28T14:45:00Z" w16du:dateUtc="2024-06-28T04:45:00Z">
                        <w:r w:rsidR="00D25306">
                          <w:rPr>
                            <w:rFonts w:ascii="Avenir Next" w:hAnsi="Avenir Next" w:cs="Avenir Heavy"/>
                            <w:color w:val="2F7AB4"/>
                            <w:sz w:val="28"/>
                            <w:szCs w:val="28"/>
                          </w:rPr>
                          <w:t xml:space="preserve"> s60001164</w:t>
                        </w:r>
                      </w:ins>
                    </w:p>
                    <w:p w14:paraId="5FE0AF60" w14:textId="4B7011AF" w:rsidR="008A7A59" w:rsidRPr="00146254" w:rsidRDefault="008A7A59" w:rsidP="008A7A5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szCs w:val="22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Email address:</w:t>
                      </w:r>
                      <w:ins w:id="5" w:author="Tek Huynh" w:date="2024-06-28T14:45:00Z" w16du:dateUtc="2024-06-28T04:45:00Z">
                        <w:r w:rsidR="00D25306">
                          <w:rPr>
                            <w:rFonts w:ascii="Avenir Next" w:hAnsi="Avenir Next" w:cs="Avenir Heavy"/>
                            <w:color w:val="2F7AB4"/>
                            <w:sz w:val="28"/>
                            <w:szCs w:val="28"/>
                          </w:rPr>
                          <w:t xml:space="preserve"> tekhuynh@gmail.com</w:t>
                        </w:r>
                      </w:ins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4F3F1" wp14:editId="60DBF411">
                <wp:simplePos x="0" y="0"/>
                <wp:positionH relativeFrom="margin">
                  <wp:posOffset>4445</wp:posOffset>
                </wp:positionH>
                <wp:positionV relativeFrom="page">
                  <wp:posOffset>1057275</wp:posOffset>
                </wp:positionV>
                <wp:extent cx="5162550" cy="715010"/>
                <wp:effectExtent l="0" t="0" r="0" b="8890"/>
                <wp:wrapTight wrapText="bothSides">
                  <wp:wrapPolygon edited="0">
                    <wp:start x="80" y="0"/>
                    <wp:lineTo x="0" y="1726"/>
                    <wp:lineTo x="0" y="21293"/>
                    <wp:lineTo x="21441" y="21293"/>
                    <wp:lineTo x="21520" y="20142"/>
                    <wp:lineTo x="21520" y="0"/>
                    <wp:lineTo x="80" y="0"/>
                  </wp:wrapPolygon>
                </wp:wrapTight>
                <wp:docPr id="22" name="Round Diagonal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715010"/>
                        </a:xfrm>
                        <a:prstGeom prst="round2Diag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4F148" w14:textId="473EC771" w:rsidR="008A7A59" w:rsidRPr="00495169" w:rsidRDefault="008A7A59" w:rsidP="008A7A59">
                            <w:pPr>
                              <w:rPr>
                                <w:rFonts w:ascii="Avenir Next" w:hAnsi="Avenir Next" w:cs="Avenir Heavy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venir Next" w:hAnsi="Avenir Next" w:cs="Avenir Heavy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The Design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F3F1" id="Round Diagonal Corner Rectangle 22" o:spid="_x0000_s1028" style="position:absolute;margin-left:.35pt;margin-top:83.25pt;width:406.5pt;height:56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5162550,715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" adj="-11796480,,5400" path="m119171,l5162550,r,l5162550,595839v,65816,-53355,119171,-119171,119171l,715010r,l,119171c,53355,53355,,119171,xe" fillcolor="#4472c4 [3204]" stroked="f" strokeweight=".5pt">
                <v:stroke joinstyle="miter"/>
                <v:formulas/>
                <v:path arrowok="t" o:connecttype="custom" o:connectlocs="119171,0;5162550,0;5162550,0;5162550,595839;5043379,715010;0,715010;0,715010;0,119171;119171,0" o:connectangles="0,0,0,0,0,0,0,0,0" textboxrect="0,0,5162550,715010"/>
                <v:textbox>
                  <w:txbxContent>
                    <w:p w14:paraId="49B4F148" w14:textId="473EC771" w:rsidR="008A7A59" w:rsidRPr="00495169" w:rsidRDefault="008A7A59" w:rsidP="008A7A59">
                      <w:pPr>
                        <w:rPr>
                          <w:rFonts w:ascii="Avenir Next" w:hAnsi="Avenir Next" w:cs="Avenir Heavy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venir Next" w:hAnsi="Avenir Next" w:cs="Avenir Heavy"/>
                          <w:b/>
                          <w:color w:val="FFFFFF" w:themeColor="background1"/>
                          <w:sz w:val="48"/>
                          <w:szCs w:val="48"/>
                        </w:rPr>
                        <w:t>The Design Process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62A7F65A" w14:textId="0BDEB273" w:rsidR="008328B9" w:rsidRDefault="008328B9" w:rsidP="00653C41">
      <w:pPr>
        <w:pStyle w:val="BasicParagraph"/>
        <w:suppressAutoHyphens/>
        <w:rPr>
          <w:rFonts w:ascii="Avenir Next" w:hAnsi="Avenir Next" w:cs="Avenir Heavy"/>
          <w:b/>
          <w:bCs/>
          <w:color w:val="2F7AB4"/>
          <w:sz w:val="22"/>
          <w:szCs w:val="22"/>
        </w:rPr>
        <w:sectPr w:rsidR="008328B9" w:rsidSect="008328B9">
          <w:type w:val="continuous"/>
          <w:pgSz w:w="16840" w:h="11900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775FC01D" w14:textId="21A02E6F" w:rsidR="001C54D8" w:rsidRDefault="005F589D" w:rsidP="00653C41">
      <w:pPr>
        <w:pStyle w:val="BasicParagraph"/>
        <w:suppressAutoHyphens/>
        <w:rPr>
          <w:rFonts w:ascii="Avenir Next" w:hAnsi="Avenir Next" w:cs="Avenir Heavy"/>
          <w:b/>
          <w:bCs/>
          <w:color w:val="2F7AB4"/>
          <w:sz w:val="22"/>
          <w:szCs w:val="22"/>
        </w:rPr>
        <w:sectPr w:rsidR="001C54D8" w:rsidSect="008328B9">
          <w:type w:val="continuous"/>
          <w:pgSz w:w="16840" w:h="11900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color w:val="auto"/>
          <w:lang w:val="en-AU"/>
        </w:rPr>
        <w:drawing>
          <wp:anchor distT="0" distB="0" distL="114300" distR="114300" simplePos="0" relativeHeight="251664384" behindDoc="0" locked="0" layoutInCell="1" allowOverlap="1" wp14:anchorId="192223C8" wp14:editId="33315DEF">
            <wp:simplePos x="0" y="0"/>
            <wp:positionH relativeFrom="margin">
              <wp:align>left</wp:align>
            </wp:positionH>
            <wp:positionV relativeFrom="page">
              <wp:posOffset>5280073</wp:posOffset>
            </wp:positionV>
            <wp:extent cx="3623095" cy="873425"/>
            <wp:effectExtent l="0" t="0" r="0" b="3175"/>
            <wp:wrapNone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95" cy="8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A96B2" w14:textId="76606C19" w:rsidR="00F06871" w:rsidRDefault="00F06871" w:rsidP="00653C41">
      <w:pPr>
        <w:pStyle w:val="BasicParagraph"/>
        <w:suppressAutoHyphens/>
        <w:rPr>
          <w:rFonts w:ascii="Avenir Next" w:hAnsi="Avenir Next" w:cs="Avenir Heavy"/>
          <w:color w:val="auto"/>
          <w:sz w:val="22"/>
          <w:szCs w:val="22"/>
        </w:rPr>
      </w:pPr>
      <w:r>
        <w:rPr>
          <w:rFonts w:ascii="Avenir Next" w:hAnsi="Avenir Next" w:cs="Avenir Heavy"/>
          <w:color w:val="auto"/>
          <w:sz w:val="22"/>
          <w:szCs w:val="22"/>
        </w:rPr>
        <w:lastRenderedPageBreak/>
        <w:t>Students must complete a self-reflection</w:t>
      </w:r>
      <w:r w:rsidR="002F13AC">
        <w:rPr>
          <w:rFonts w:ascii="Avenir Next" w:hAnsi="Avenir Next" w:cs="Avenir Heavy"/>
          <w:color w:val="auto"/>
          <w:sz w:val="22"/>
          <w:szCs w:val="22"/>
        </w:rPr>
        <w:t xml:space="preserve"> and </w:t>
      </w:r>
      <w:r w:rsidR="000C4103">
        <w:rPr>
          <w:rFonts w:ascii="Avenir Next" w:hAnsi="Avenir Next" w:cs="Avenir Heavy"/>
          <w:color w:val="auto"/>
          <w:sz w:val="22"/>
          <w:szCs w:val="22"/>
        </w:rPr>
        <w:t>evaluation</w:t>
      </w:r>
      <w:r>
        <w:rPr>
          <w:rFonts w:ascii="Avenir Next" w:hAnsi="Avenir Next" w:cs="Avenir Heavy"/>
          <w:color w:val="auto"/>
          <w:sz w:val="22"/>
          <w:szCs w:val="22"/>
        </w:rPr>
        <w:t xml:space="preserve"> of their design proces</w:t>
      </w:r>
      <w:r w:rsidR="002F13AC">
        <w:rPr>
          <w:rFonts w:ascii="Avenir Next" w:hAnsi="Avenir Next" w:cs="Avenir Heavy"/>
          <w:color w:val="auto"/>
          <w:sz w:val="22"/>
          <w:szCs w:val="22"/>
        </w:rPr>
        <w:t xml:space="preserve">s. Evaluate how successful you were in meeting the design brief </w:t>
      </w:r>
      <w:r>
        <w:rPr>
          <w:rFonts w:ascii="Avenir Next" w:hAnsi="Avenir Next" w:cs="Avenir Heavy"/>
          <w:color w:val="auto"/>
          <w:sz w:val="22"/>
          <w:szCs w:val="22"/>
        </w:rPr>
        <w:t>requirements.</w:t>
      </w:r>
    </w:p>
    <w:p w14:paraId="6F840A1F" w14:textId="3CF7222D" w:rsidR="00F06871" w:rsidRPr="00F06871" w:rsidRDefault="00F06871" w:rsidP="00E04E77">
      <w:pPr>
        <w:pStyle w:val="BasicParagraph"/>
        <w:suppressAutoHyphens/>
        <w:rPr>
          <w:rFonts w:ascii="Avenir Next" w:hAnsi="Avenir Next" w:cs="Avenir Heavy"/>
          <w:color w:val="auto"/>
          <w:sz w:val="22"/>
          <w:szCs w:val="22"/>
        </w:rPr>
      </w:pPr>
      <w:r>
        <w:rPr>
          <w:rFonts w:ascii="Avenir Next" w:hAnsi="Avenir Next" w:cs="Avenir Heavy"/>
          <w:color w:val="auto"/>
          <w:sz w:val="22"/>
          <w:szCs w:val="22"/>
        </w:rPr>
        <w:t>Answer the questions below</w:t>
      </w:r>
      <w:r w:rsidR="00E9648C">
        <w:rPr>
          <w:rFonts w:ascii="Avenir Next" w:hAnsi="Avenir Next" w:cs="Avenir Heavy"/>
          <w:color w:val="auto"/>
          <w:sz w:val="22"/>
          <w:szCs w:val="22"/>
        </w:rPr>
        <w:t>.</w:t>
      </w:r>
    </w:p>
    <w:p w14:paraId="54B00A61" w14:textId="77777777" w:rsidR="001B16CE" w:rsidRDefault="001B16CE" w:rsidP="00E04E77">
      <w:pPr>
        <w:pStyle w:val="BasicParagraph"/>
        <w:suppressAutoHyphens/>
        <w:rPr>
          <w:rFonts w:ascii="Avenir Next" w:hAnsi="Avenir Next" w:cs="Avenir Heavy"/>
          <w:color w:val="2F7AB4"/>
          <w:sz w:val="22"/>
          <w:szCs w:val="22"/>
        </w:rPr>
      </w:pPr>
    </w:p>
    <w:p w14:paraId="72EF43AC" w14:textId="77777777" w:rsidR="001B16CE" w:rsidRDefault="001B16CE" w:rsidP="00E04E77">
      <w:pPr>
        <w:pStyle w:val="BasicParagraph"/>
        <w:suppressAutoHyphens/>
        <w:rPr>
          <w:rFonts w:ascii="Avenir Next" w:hAnsi="Avenir Next" w:cs="Avenir Heavy"/>
          <w:color w:val="2F7AB4"/>
          <w:sz w:val="22"/>
          <w:szCs w:val="22"/>
        </w:rPr>
      </w:pPr>
    </w:p>
    <w:p w14:paraId="4D7C202B" w14:textId="7A302223" w:rsidR="00E04E77" w:rsidRPr="00E9648C" w:rsidRDefault="00F06871" w:rsidP="00E04E77">
      <w:pPr>
        <w:pStyle w:val="BasicParagraph"/>
        <w:suppressAutoHyphens/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</w:pPr>
      <w:r w:rsidRPr="00E9648C"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  <w:t>Self-Reflectio</w:t>
      </w:r>
      <w:r w:rsidR="00E04E77" w:rsidRPr="00E9648C"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  <w:t>n</w:t>
      </w:r>
      <w:r w:rsidR="002F13AC" w:rsidRPr="00E9648C"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  <w:t xml:space="preserve"> and</w:t>
      </w:r>
      <w:r w:rsidR="000C4103" w:rsidRPr="00E9648C"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  <w:t xml:space="preserve"> Evaluation</w:t>
      </w:r>
    </w:p>
    <w:p w14:paraId="2DEAE7DD" w14:textId="29600AF7" w:rsidR="00E04E77" w:rsidRDefault="002F13AC" w:rsidP="00E04E7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2F13AC">
        <w:rPr>
          <w:rFonts w:ascii="Avenir Next" w:hAnsi="Avenir Next" w:cs="Avenir"/>
          <w:spacing w:val="-4"/>
          <w:sz w:val="22"/>
          <w:szCs w:val="22"/>
        </w:rPr>
        <w:t>Write a minimum of 3</w:t>
      </w:r>
      <w:r w:rsidR="001B16CE">
        <w:rPr>
          <w:rFonts w:ascii="Avenir Next" w:hAnsi="Avenir Next" w:cs="Avenir"/>
          <w:spacing w:val="-4"/>
          <w:sz w:val="22"/>
          <w:szCs w:val="22"/>
        </w:rPr>
        <w:t>–</w:t>
      </w:r>
      <w:r w:rsidRPr="002F13AC">
        <w:rPr>
          <w:rFonts w:ascii="Avenir Next" w:hAnsi="Avenir Next" w:cs="Avenir"/>
          <w:spacing w:val="-4"/>
          <w:sz w:val="22"/>
          <w:szCs w:val="22"/>
        </w:rPr>
        <w:t>4 sentences in response to each of these questions</w:t>
      </w:r>
      <w:r w:rsidR="001B16CE">
        <w:rPr>
          <w:rFonts w:ascii="Avenir Next" w:hAnsi="Avenir Next" w:cs="Avenir"/>
          <w:spacing w:val="-4"/>
          <w:sz w:val="22"/>
          <w:szCs w:val="22"/>
        </w:rPr>
        <w:t>.</w:t>
      </w:r>
    </w:p>
    <w:p w14:paraId="1819500E" w14:textId="1E20E854" w:rsidR="001B16CE" w:rsidRPr="00E51721" w:rsidRDefault="001B16CE" w:rsidP="00E04E7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62"/>
      </w:tblGrid>
      <w:tr w:rsidR="00E9648C" w:rsidRPr="00E51721" w14:paraId="6C2F4A7E" w14:textId="77777777" w:rsidTr="005752C0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2BB22482" w14:textId="4FE5E03A" w:rsidR="00E9648C" w:rsidRPr="00E51721" w:rsidRDefault="00BB41E5" w:rsidP="00F016F6">
            <w:pPr>
              <w:pStyle w:val="BasicParagraph"/>
              <w:numPr>
                <w:ilvl w:val="1"/>
                <w:numId w:val="7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="00E9648C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Describe your design process, from sourcing inspiration through to completing your final designs.</w:t>
            </w:r>
          </w:p>
        </w:tc>
      </w:tr>
      <w:tr w:rsidR="00E9648C" w14:paraId="4015D4FB" w14:textId="77777777" w:rsidTr="005752C0">
        <w:trPr>
          <w:trHeight w:val="1701"/>
        </w:trPr>
        <w:tc>
          <w:tcPr>
            <w:tcW w:w="14562" w:type="dxa"/>
          </w:tcPr>
          <w:p w14:paraId="647406AC" w14:textId="77777777" w:rsidR="001176C3" w:rsidRDefault="00D25306" w:rsidP="00E04E77">
            <w:pPr>
              <w:pStyle w:val="BasicParagraph"/>
              <w:suppressAutoHyphens/>
              <w:rPr>
                <w:ins w:id="6" w:author="Tek Huynh" w:date="2024-06-28T14:47:00Z" w16du:dateUtc="2024-06-28T04:47:00Z"/>
                <w:rFonts w:ascii="Avenir Next" w:hAnsi="Avenir Next" w:cs="Avenir"/>
                <w:spacing w:val="-4"/>
                <w:sz w:val="22"/>
                <w:szCs w:val="22"/>
              </w:rPr>
            </w:pPr>
            <w:ins w:id="7" w:author="Tek Huynh" w:date="2024-06-28T14:46:00Z" w16du:dateUtc="2024-06-28T04:46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Most of my </w:t>
              </w:r>
              <w:proofErr w:type="spell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inspo</w:t>
              </w:r>
              <w:proofErr w:type="spell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comes from the study of </w:t>
              </w:r>
            </w:ins>
            <w:ins w:id="8" w:author="Tek Huynh" w:date="2024-06-28T14:47:00Z" w16du:dateUtc="2024-06-28T04:47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storytelling,</w:t>
              </w:r>
            </w:ins>
            <w:ins w:id="9" w:author="Tek Huynh" w:date="2024-06-28T14:46:00Z" w16du:dateUtc="2024-06-28T04:46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composition</w:t>
              </w:r>
            </w:ins>
            <w:ins w:id="10" w:author="Tek Huynh" w:date="2024-06-28T14:47:00Z" w16du:dateUtc="2024-06-28T04:47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, and getting in touch with my gooey feelings.</w:t>
              </w:r>
            </w:ins>
          </w:p>
          <w:p w14:paraId="00C6E789" w14:textId="5AE80A0A" w:rsidR="00D25306" w:rsidRDefault="00D25306" w:rsidP="00E04E77">
            <w:pPr>
              <w:pStyle w:val="BasicParagraph"/>
              <w:suppressAutoHyphens/>
              <w:rPr>
                <w:ins w:id="11" w:author="Tek Huynh" w:date="2024-06-28T14:49:00Z" w16du:dateUtc="2024-06-28T04:49:00Z"/>
                <w:rFonts w:ascii="Avenir Next" w:hAnsi="Avenir Next" w:cs="Avenir"/>
                <w:spacing w:val="-4"/>
                <w:sz w:val="22"/>
                <w:szCs w:val="22"/>
              </w:rPr>
            </w:pPr>
            <w:ins w:id="12" w:author="Tek Huynh" w:date="2024-06-28T14:47:00Z" w16du:dateUtc="2024-06-28T04:47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For this assessment, I wa</w:t>
              </w:r>
            </w:ins>
            <w:ins w:id="13" w:author="Tek Huynh" w:date="2024-06-28T14:48:00Z" w16du:dateUtc="2024-06-28T04:48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nted to think outside the box and instead of selling the m</w:t>
              </w:r>
            </w:ins>
            <w:ins w:id="14" w:author="Tek Huynh" w:date="2024-06-28T14:49:00Z" w16du:dateUtc="2024-06-28T04:49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essage directly with direct imagery as advised,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I </w:t>
              </w:r>
            </w:ins>
            <w:ins w:id="15" w:author="Tek Huynh" w:date="2024-06-28T14:53:00Z" w16du:dateUtc="2024-06-28T04:5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like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to come from a </w:t>
              </w:r>
            </w:ins>
            <w:ins w:id="16" w:author="Tek Huynh" w:date="2024-06-28T14:52:00Z" w16du:dateUtc="2024-06-28T04:52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more fundamental</w:t>
              </w:r>
            </w:ins>
            <w:ins w:id="17" w:author="Tek Huynh" w:date="2024-06-28T14:53:00Z" w16du:dateUtc="2024-06-28T04:5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angle</w:t>
              </w:r>
            </w:ins>
            <w:ins w:id="18" w:author="Tek Huynh" w:date="2024-06-28T14:49:00Z" w16du:dateUtc="2024-06-28T04:49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.</w:t>
              </w:r>
            </w:ins>
          </w:p>
          <w:p w14:paraId="4CA852D2" w14:textId="77777777" w:rsidR="00D25306" w:rsidRDefault="00D25306" w:rsidP="00E04E77">
            <w:pPr>
              <w:pStyle w:val="BasicParagraph"/>
              <w:suppressAutoHyphens/>
              <w:rPr>
                <w:ins w:id="19" w:author="Tek Huynh" w:date="2024-06-28T14:49:00Z" w16du:dateUtc="2024-06-28T04:49:00Z"/>
                <w:rFonts w:ascii="Avenir Next" w:hAnsi="Avenir Next" w:cs="Avenir"/>
                <w:spacing w:val="-4"/>
                <w:sz w:val="22"/>
                <w:szCs w:val="22"/>
              </w:rPr>
            </w:pPr>
            <w:ins w:id="20" w:author="Tek Huynh" w:date="2024-06-28T14:49:00Z" w16du:dateUtc="2024-06-28T04:49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 asked:</w:t>
              </w:r>
            </w:ins>
          </w:p>
          <w:p w14:paraId="0AC4B44E" w14:textId="3D08F45A" w:rsidR="00D25306" w:rsidRDefault="00D25306" w:rsidP="00D25306">
            <w:pPr>
              <w:pStyle w:val="BasicParagraph"/>
              <w:numPr>
                <w:ilvl w:val="0"/>
                <w:numId w:val="14"/>
              </w:numPr>
              <w:suppressAutoHyphens/>
              <w:rPr>
                <w:ins w:id="21" w:author="Tek Huynh" w:date="2024-06-28T14:49:00Z" w16du:dateUtc="2024-06-28T04:49:00Z"/>
                <w:rFonts w:ascii="Avenir Next" w:hAnsi="Avenir Next" w:cs="Avenir"/>
                <w:spacing w:val="-4"/>
                <w:sz w:val="22"/>
                <w:szCs w:val="22"/>
              </w:rPr>
            </w:pPr>
            <w:ins w:id="22" w:author="Tek Huynh" w:date="2024-06-28T14:49:00Z" w16du:dateUtc="2024-06-28T04:49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What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do</w:t>
              </w:r>
            </w:ins>
            <w:ins w:id="23" w:author="Tek Huynh" w:date="2024-06-28T14:53:00Z" w16du:dateUtc="2024-06-28T04:5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even</w:t>
              </w:r>
            </w:ins>
            <w:proofErr w:type="gramEnd"/>
            <w:ins w:id="24" w:author="Tek Huynh" w:date="2024-06-28T14:49:00Z" w16du:dateUtc="2024-06-28T04:49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designers do?</w:t>
              </w:r>
            </w:ins>
            <w:ins w:id="25" w:author="Tek Huynh" w:date="2024-06-28T14:53:00Z" w16du:dateUtc="2024-06-28T04:5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Are they really all that?</w:t>
              </w:r>
            </w:ins>
          </w:p>
          <w:p w14:paraId="6A36FEAB" w14:textId="328B57E0" w:rsidR="00D25306" w:rsidRDefault="00D25306" w:rsidP="00D25306">
            <w:pPr>
              <w:pStyle w:val="BasicParagraph"/>
              <w:suppressAutoHyphens/>
              <w:rPr>
                <w:ins w:id="26" w:author="Tek Huynh" w:date="2024-06-28T14:50:00Z" w16du:dateUtc="2024-06-28T04:50:00Z"/>
                <w:rFonts w:ascii="Avenir Next" w:hAnsi="Avenir Next" w:cs="Avenir"/>
                <w:spacing w:val="-4"/>
                <w:sz w:val="22"/>
                <w:szCs w:val="22"/>
              </w:rPr>
            </w:pPr>
            <w:ins w:id="27" w:author="Tek Huynh" w:date="2024-06-28T14:51:00Z" w16du:dateUtc="2024-06-28T04:51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So, w</w:t>
              </w:r>
            </w:ins>
            <w:ins w:id="28" w:author="Tek Huynh" w:date="2024-06-28T14:49:00Z" w16du:dateUtc="2024-06-28T04:49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hat do </w:t>
              </w:r>
            </w:ins>
            <w:ins w:id="29" w:author="Tek Huynh" w:date="2024-06-28T14:51:00Z" w16du:dateUtc="2024-06-28T04:51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the </w:t>
              </w:r>
            </w:ins>
            <w:ins w:id="30" w:author="Tek Huynh" w:date="2024-06-28T14:52:00Z" w16du:dateUtc="2024-06-28T04:52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designers even </w:t>
              </w:r>
            </w:ins>
            <w:ins w:id="31" w:author="Tek Huynh" w:date="2024-06-28T14:49:00Z" w16du:dateUtc="2024-06-28T04:49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do?</w:t>
              </w:r>
            </w:ins>
          </w:p>
          <w:p w14:paraId="39B200F5" w14:textId="42CF90E9" w:rsidR="00D25306" w:rsidRDefault="00D25306" w:rsidP="00D25306">
            <w:pPr>
              <w:pStyle w:val="BasicParagraph"/>
              <w:numPr>
                <w:ilvl w:val="0"/>
                <w:numId w:val="14"/>
              </w:numPr>
              <w:suppressAutoHyphens/>
              <w:rPr>
                <w:ins w:id="32" w:author="Tek Huynh" w:date="2024-06-28T14:50:00Z" w16du:dateUtc="2024-06-28T04:50:00Z"/>
                <w:rFonts w:ascii="Avenir Next" w:hAnsi="Avenir Next" w:cs="Avenir"/>
                <w:spacing w:val="-4"/>
                <w:sz w:val="22"/>
                <w:szCs w:val="22"/>
              </w:rPr>
            </w:pPr>
            <w:ins w:id="33" w:author="Tek Huynh" w:date="2024-06-28T14:49:00Z" w16du:dateUtc="2024-06-28T04:49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They hack your brain into a dopamine </w:t>
              </w:r>
            </w:ins>
            <w:ins w:id="34" w:author="Tek Huynh" w:date="2024-06-28T14:50:00Z" w16du:dateUtc="2024-06-28T04:50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frenzy, motivating you in ways almost as they will, (if </w:t>
              </w:r>
              <w:proofErr w:type="spell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theyre</w:t>
              </w:r>
              <w:proofErr w:type="spell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good at it)</w:t>
              </w:r>
            </w:ins>
          </w:p>
          <w:p w14:paraId="63BB1765" w14:textId="5392359F" w:rsidR="00D25306" w:rsidRDefault="00D25306" w:rsidP="00D25306">
            <w:pPr>
              <w:pStyle w:val="BasicParagraph"/>
              <w:numPr>
                <w:ilvl w:val="0"/>
                <w:numId w:val="14"/>
              </w:numPr>
              <w:suppressAutoHyphens/>
              <w:rPr>
                <w:ins w:id="35" w:author="Tek Huynh" w:date="2024-06-28T14:51:00Z" w16du:dateUtc="2024-06-28T04:51:00Z"/>
                <w:rFonts w:ascii="Avenir Next" w:hAnsi="Avenir Next" w:cs="Avenir"/>
                <w:spacing w:val="-4"/>
                <w:sz w:val="22"/>
                <w:szCs w:val="22"/>
              </w:rPr>
            </w:pPr>
            <w:ins w:id="36" w:author="Tek Huynh" w:date="2024-06-28T14:50:00Z" w16du:dateUtc="2024-06-28T04:50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They</w:t>
              </w:r>
            </w:ins>
            <w:ins w:id="37" w:author="Tek Huynh" w:date="2024-06-28T14:51:00Z" w16du:dateUtc="2024-06-28T04:51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tell stories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at a glance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, no words needed</w:t>
              </w:r>
            </w:ins>
          </w:p>
          <w:p w14:paraId="66D49D84" w14:textId="69C9AE81" w:rsidR="00D25306" w:rsidRDefault="00D25306" w:rsidP="00D25306">
            <w:pPr>
              <w:pStyle w:val="BasicParagraph"/>
              <w:numPr>
                <w:ilvl w:val="0"/>
                <w:numId w:val="14"/>
              </w:numPr>
              <w:suppressAutoHyphens/>
              <w:rPr>
                <w:ins w:id="38" w:author="Tek Huynh" w:date="2024-06-28T14:53:00Z" w16du:dateUtc="2024-06-28T04:53:00Z"/>
                <w:rFonts w:ascii="Avenir Next" w:hAnsi="Avenir Next" w:cs="Avenir"/>
                <w:spacing w:val="-4"/>
                <w:sz w:val="22"/>
                <w:szCs w:val="22"/>
              </w:rPr>
            </w:pPr>
            <w:ins w:id="39" w:author="Tek Huynh" w:date="2024-06-28T14:51:00Z" w16du:dateUtc="2024-06-28T04:51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They bring clarity to complexity</w:t>
              </w:r>
            </w:ins>
          </w:p>
          <w:p w14:paraId="16BF113E" w14:textId="056E444F" w:rsidR="00D25306" w:rsidRDefault="00D25306" w:rsidP="00D25306">
            <w:pPr>
              <w:pStyle w:val="BasicParagraph"/>
              <w:suppressAutoHyphens/>
              <w:rPr>
                <w:ins w:id="40" w:author="Tek Huynh" w:date="2024-06-28T14:54:00Z" w16du:dateUtc="2024-06-28T04:54:00Z"/>
                <w:rFonts w:ascii="Avenir Next" w:hAnsi="Avenir Next" w:cs="Avenir"/>
                <w:spacing w:val="-4"/>
                <w:sz w:val="22"/>
                <w:szCs w:val="22"/>
              </w:rPr>
            </w:pPr>
            <w:ins w:id="41" w:author="Tek Huynh" w:date="2024-06-28T14:53:00Z" w16du:dateUtc="2024-06-28T04:5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I was advised against </w:t>
              </w:r>
            </w:ins>
            <w:ins w:id="42" w:author="Tek Huynh" w:date="2024-06-28T14:54:00Z" w16du:dateUtc="2024-06-28T04:54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doing too many topics.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Actually, now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that </w:t>
              </w:r>
              <w:proofErr w:type="spell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im</w:t>
              </w:r>
              <w:proofErr w:type="spell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so behind,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its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good advice.</w:t>
              </w:r>
            </w:ins>
          </w:p>
          <w:p w14:paraId="4D070951" w14:textId="77777777" w:rsidR="00D25306" w:rsidRDefault="00D25306" w:rsidP="00D25306">
            <w:pPr>
              <w:pStyle w:val="BasicParagraph"/>
              <w:suppressAutoHyphens/>
              <w:rPr>
                <w:ins w:id="43" w:author="Tek Huynh" w:date="2024-06-28T14:57:00Z" w16du:dateUtc="2024-06-28T04:57:00Z"/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4A2A0A5A" w14:textId="77777777" w:rsidR="00796D49" w:rsidRDefault="00796D49" w:rsidP="00796D49">
            <w:pPr>
              <w:pStyle w:val="BasicParagraph"/>
              <w:suppressAutoHyphens/>
              <w:rPr>
                <w:ins w:id="44" w:author="Tek Huynh" w:date="2024-06-28T15:00:00Z" w16du:dateUtc="2024-06-28T05:00:00Z"/>
                <w:rFonts w:ascii="Avenir Next" w:hAnsi="Avenir Next" w:cs="Avenir"/>
                <w:spacing w:val="-4"/>
                <w:sz w:val="22"/>
                <w:szCs w:val="22"/>
              </w:rPr>
            </w:pPr>
            <w:ins w:id="45" w:author="Tek Huynh" w:date="2024-06-28T14:57:00Z" w16du:dateUtc="2024-06-28T04:57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I wanted to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motivate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. That is the goal of a designer</w:t>
              </w:r>
            </w:ins>
            <w:ins w:id="46" w:author="Tek Huynh" w:date="2024-06-28T14:58:00Z" w16du:dateUtc="2024-06-28T04:58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isn’t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it?</w:t>
              </w:r>
            </w:ins>
            <w:ins w:id="47" w:author="Tek Huynh" w:date="2024-06-28T14:57:00Z" w16du:dateUtc="2024-06-28T04:57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.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</w:t>
              </w:r>
            </w:ins>
            <w:ins w:id="48" w:author="Tek Huynh" w:date="2024-06-28T14:58:00Z" w16du:dateUtc="2024-06-28T04:58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Motivate someone to do something. </w:t>
              </w:r>
            </w:ins>
          </w:p>
          <w:p w14:paraId="065B9B87" w14:textId="49DBFBC2" w:rsidR="00796D49" w:rsidRDefault="00796D49" w:rsidP="00796D49">
            <w:pPr>
              <w:pStyle w:val="BasicParagraph"/>
              <w:suppressAutoHyphens/>
              <w:rPr>
                <w:ins w:id="49" w:author="Tek Huynh" w:date="2024-06-28T14:54:00Z" w16du:dateUtc="2024-06-28T04:54:00Z"/>
                <w:rFonts w:ascii="Avenir Next" w:hAnsi="Avenir Next" w:cs="Avenir"/>
                <w:spacing w:val="-4"/>
                <w:sz w:val="22"/>
                <w:szCs w:val="22"/>
              </w:rPr>
            </w:pPr>
            <w:ins w:id="50" w:author="Tek Huynh" w:date="2024-06-28T15:00:00Z" w16du:dateUtc="2024-06-28T05:00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 thought about the stakeholders. The design industry, and the school.</w:t>
              </w:r>
            </w:ins>
          </w:p>
          <w:p w14:paraId="66BBBDA6" w14:textId="77777777" w:rsidR="00D25306" w:rsidRDefault="00796D49" w:rsidP="00796D49">
            <w:pPr>
              <w:pStyle w:val="BasicParagraph"/>
              <w:suppressAutoHyphens/>
              <w:rPr>
                <w:ins w:id="51" w:author="Tek Huynh" w:date="2024-06-28T15:04:00Z" w16du:dateUtc="2024-06-28T05:04:00Z"/>
                <w:rFonts w:ascii="Avenir Next" w:hAnsi="Avenir Next" w:cs="Avenir"/>
                <w:spacing w:val="-4"/>
                <w:sz w:val="22"/>
                <w:szCs w:val="22"/>
              </w:rPr>
            </w:pPr>
            <w:ins w:id="52" w:author="Tek Huynh" w:date="2024-06-28T14:58:00Z" w16du:dateUtc="2024-06-28T04:58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M</w:t>
              </w:r>
            </w:ins>
            <w:ins w:id="53" w:author="Tek Huynh" w:date="2024-06-28T14:54:00Z" w16du:dateUtc="2024-06-28T04:54:00Z">
              <w:r w:rsidR="00D25306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y </w:t>
              </w:r>
            </w:ins>
            <w:ins w:id="54" w:author="Tek Huynh" w:date="2024-06-28T14:58:00Z" w16du:dateUtc="2024-06-28T04:58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thoughts on how to do this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was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to </w:t>
              </w:r>
            </w:ins>
            <w:ins w:id="55" w:author="Tek Huynh" w:date="2024-06-28T14:54:00Z" w16du:dateUtc="2024-06-28T04:54:00Z">
              <w:r w:rsidR="00D25306">
                <w:rPr>
                  <w:rFonts w:ascii="Avenir Next" w:hAnsi="Avenir Next" w:cs="Avenir"/>
                  <w:spacing w:val="-4"/>
                  <w:sz w:val="22"/>
                  <w:szCs w:val="22"/>
                </w:rPr>
                <w:t>ins</w:t>
              </w:r>
            </w:ins>
            <w:ins w:id="56" w:author="Tek Huynh" w:date="2024-06-28T14:55:00Z" w16du:dateUtc="2024-06-28T04:55:00Z">
              <w:r w:rsidR="00D25306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pire </w:t>
              </w:r>
              <w:proofErr w:type="gramStart"/>
              <w:r w:rsidR="00D25306">
                <w:rPr>
                  <w:rFonts w:ascii="Avenir Next" w:hAnsi="Avenir Next" w:cs="Avenir"/>
                  <w:spacing w:val="-4"/>
                  <w:sz w:val="22"/>
                  <w:szCs w:val="22"/>
                </w:rPr>
                <w:t>peoples</w:t>
              </w:r>
              <w:proofErr w:type="gramEnd"/>
              <w:r w:rsidR="00D25306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imagination, </w:t>
              </w:r>
            </w:ins>
            <w:ins w:id="57" w:author="Tek Huynh" w:date="2024-06-28T14:57:00Z" w16du:dateUtc="2024-06-28T04:57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to let them know that design might be for them.</w:t>
              </w:r>
            </w:ins>
          </w:p>
          <w:p w14:paraId="03B57EF6" w14:textId="77777777" w:rsidR="00796D49" w:rsidRDefault="00796D49" w:rsidP="00796D49">
            <w:pPr>
              <w:pStyle w:val="BasicParagraph"/>
              <w:suppressAutoHyphens/>
              <w:rPr>
                <w:ins w:id="58" w:author="Tek Huynh" w:date="2024-06-28T15:04:00Z" w16du:dateUtc="2024-06-28T05:04:00Z"/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6D49B79C" w14:textId="39A1EE52" w:rsidR="00796D49" w:rsidRDefault="00796D49" w:rsidP="00796D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ins w:id="59" w:author="Tek Huynh" w:date="2024-06-28T15:04:00Z" w16du:dateUtc="2024-06-28T05:04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We were talking in class about the matrix, so that’s where I got my </w:t>
              </w:r>
              <w:proofErr w:type="spell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inspo</w:t>
              </w:r>
              <w:proofErr w:type="spell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in the end. Just paying close attention to the environment and reevaluating what might have been a </w:t>
              </w:r>
            </w:ins>
            <w:ins w:id="60" w:author="Tek Huynh" w:date="2024-06-28T15:05:00Z" w16du:dateUtc="2024-06-28T05:05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passing comment or conversation or even a mundane item somewhere. But the matrix is always exciting though. </w:t>
              </w:r>
            </w:ins>
          </w:p>
        </w:tc>
      </w:tr>
    </w:tbl>
    <w:p w14:paraId="6F7D9DAD" w14:textId="4116FAC5" w:rsidR="001B16CE" w:rsidRDefault="001B16CE" w:rsidP="00E04E7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299F3A66" w14:textId="77777777" w:rsidR="001B16CE" w:rsidRPr="00E51721" w:rsidRDefault="001B16CE" w:rsidP="00E04E77">
      <w:pPr>
        <w:pStyle w:val="BasicParagraph"/>
        <w:suppressAutoHyphens/>
        <w:rPr>
          <w:rFonts w:ascii="Avenir Next" w:hAnsi="Avenir Next" w:cs="Avenir"/>
          <w:color w:val="2F7AB4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62"/>
      </w:tblGrid>
      <w:tr w:rsidR="00BB41E5" w:rsidRPr="00E51721" w14:paraId="134C7336" w14:textId="77777777" w:rsidTr="005752C0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066607F8" w14:textId="40D7E13E" w:rsidR="00E9648C" w:rsidRPr="00E51721" w:rsidRDefault="00BB41E5" w:rsidP="00BB41E5">
            <w:pPr>
              <w:pStyle w:val="BasicParagraph"/>
              <w:numPr>
                <w:ilvl w:val="1"/>
                <w:numId w:val="7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lastRenderedPageBreak/>
              <w:t xml:space="preserve"> </w:t>
            </w:r>
            <w:r w:rsidR="00E9648C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What challenges did you face in completing the design brief?</w:t>
            </w:r>
          </w:p>
        </w:tc>
      </w:tr>
      <w:tr w:rsidR="00E9648C" w14:paraId="70032DFA" w14:textId="77777777" w:rsidTr="005752C0">
        <w:trPr>
          <w:trHeight w:val="1701"/>
        </w:trPr>
        <w:tc>
          <w:tcPr>
            <w:tcW w:w="14562" w:type="dxa"/>
          </w:tcPr>
          <w:p w14:paraId="7936AC3A" w14:textId="77777777" w:rsidR="00E9648C" w:rsidRDefault="00796D49" w:rsidP="00F000C3">
            <w:pPr>
              <w:pStyle w:val="BasicParagraph"/>
              <w:suppressAutoHyphens/>
              <w:rPr>
                <w:ins w:id="61" w:author="Tek Huynh" w:date="2024-06-28T15:01:00Z" w16du:dateUtc="2024-06-28T05:01:00Z"/>
                <w:rFonts w:ascii="Avenir Next" w:hAnsi="Avenir Next" w:cs="Avenir"/>
                <w:spacing w:val="-4"/>
                <w:sz w:val="22"/>
                <w:szCs w:val="22"/>
              </w:rPr>
            </w:pPr>
            <w:ins w:id="62" w:author="Tek Huynh" w:date="2024-06-28T15:00:00Z" w16du:dateUtc="2024-06-28T05:00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 found it difficult to come up with fresh ideas. But then I realized, design isn’t just about being</w:t>
              </w:r>
            </w:ins>
            <w:ins w:id="63" w:author="Tek Huynh" w:date="2024-06-28T15:01:00Z" w16du:dateUtc="2024-06-28T05:01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original. And for real, is anyone ever completely original?</w:t>
              </w:r>
            </w:ins>
          </w:p>
          <w:p w14:paraId="36414396" w14:textId="77777777" w:rsidR="00796D49" w:rsidRDefault="00796D49" w:rsidP="00F000C3">
            <w:pPr>
              <w:pStyle w:val="BasicParagraph"/>
              <w:suppressAutoHyphens/>
              <w:rPr>
                <w:ins w:id="64" w:author="Tek Huynh" w:date="2024-06-28T15:02:00Z" w16du:dateUtc="2024-06-28T05:02:00Z"/>
                <w:rFonts w:ascii="Avenir Next" w:hAnsi="Avenir Next" w:cs="Avenir"/>
                <w:spacing w:val="-4"/>
                <w:sz w:val="22"/>
                <w:szCs w:val="22"/>
              </w:rPr>
            </w:pPr>
            <w:ins w:id="65" w:author="Tek Huynh" w:date="2024-06-28T15:01:00Z" w16du:dateUtc="2024-06-28T05:01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I </w:t>
              </w:r>
            </w:ins>
            <w:ins w:id="66" w:author="Tek Huynh" w:date="2024-06-28T15:02:00Z" w16du:dateUtc="2024-06-28T05:02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then had to reevaluate that strategy. I don’t need to be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original,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I need to compose well. And to compose well means to be able to communicate what it is that you wanted to communicate.</w:t>
              </w:r>
            </w:ins>
          </w:p>
          <w:p w14:paraId="407D2758" w14:textId="77777777" w:rsidR="00796D49" w:rsidRDefault="00796D49" w:rsidP="00F000C3">
            <w:pPr>
              <w:pStyle w:val="BasicParagraph"/>
              <w:suppressAutoHyphens/>
              <w:rPr>
                <w:ins w:id="67" w:author="Tek Huynh" w:date="2024-06-28T15:02:00Z" w16du:dateUtc="2024-06-28T05:02:00Z"/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5A823A64" w14:textId="77777777" w:rsidR="00796D49" w:rsidRDefault="00796D49" w:rsidP="00F000C3">
            <w:pPr>
              <w:pStyle w:val="BasicParagraph"/>
              <w:suppressAutoHyphens/>
              <w:rPr>
                <w:ins w:id="68" w:author="Tek Huynh" w:date="2024-06-28T15:03:00Z" w16du:dateUtc="2024-06-28T05:03:00Z"/>
                <w:rFonts w:ascii="Avenir Next" w:hAnsi="Avenir Next" w:cs="Avenir"/>
                <w:spacing w:val="-4"/>
                <w:sz w:val="22"/>
                <w:szCs w:val="22"/>
              </w:rPr>
            </w:pPr>
            <w:ins w:id="69" w:author="Tek Huynh" w:date="2024-06-28T15:02:00Z" w16du:dateUtc="2024-06-28T05:02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For this </w:t>
              </w:r>
            </w:ins>
            <w:ins w:id="70" w:author="Tek Huynh" w:date="2024-06-28T15:03:00Z" w16du:dateUtc="2024-06-28T05:0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assessment, I wanted to communicate that</w:t>
              </w:r>
            </w:ins>
          </w:p>
          <w:p w14:paraId="0B167C46" w14:textId="77777777" w:rsidR="00796D49" w:rsidRDefault="00796D49" w:rsidP="00796D49">
            <w:pPr>
              <w:pStyle w:val="BasicParagraph"/>
              <w:numPr>
                <w:ilvl w:val="0"/>
                <w:numId w:val="14"/>
              </w:numPr>
              <w:suppressAutoHyphens/>
              <w:rPr>
                <w:ins w:id="71" w:author="Tek Huynh" w:date="2024-06-28T15:03:00Z" w16du:dateUtc="2024-06-28T05:03:00Z"/>
                <w:rFonts w:ascii="Avenir Next" w:hAnsi="Avenir Next" w:cs="Avenir"/>
                <w:spacing w:val="-4"/>
                <w:sz w:val="22"/>
                <w:szCs w:val="22"/>
              </w:rPr>
            </w:pPr>
            <w:ins w:id="72" w:author="Tek Huynh" w:date="2024-06-28T15:03:00Z" w16du:dateUtc="2024-06-28T05:0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You too, can have the power to harness the minds of others</w:t>
              </w:r>
            </w:ins>
          </w:p>
          <w:p w14:paraId="76ECA858" w14:textId="2962CFB4" w:rsidR="00796D49" w:rsidRDefault="00796D49" w:rsidP="00796D49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ins w:id="73" w:author="Tek Huynh" w:date="2024-06-28T15:03:00Z" w16du:dateUtc="2024-06-28T05:0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But as we know, time and self-management got the better</w:t>
              </w:r>
            </w:ins>
            <w:ins w:id="74" w:author="Tek Huynh" w:date="2024-06-28T15:04:00Z" w16du:dateUtc="2024-06-28T05:04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of me. </w:t>
              </w:r>
            </w:ins>
            <w:ins w:id="75" w:author="Tek Huynh" w:date="2024-06-28T15:01:00Z" w16du:dateUtc="2024-06-28T05:01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</w:t>
              </w:r>
            </w:ins>
          </w:p>
        </w:tc>
      </w:tr>
    </w:tbl>
    <w:p w14:paraId="3FAAFB2C" w14:textId="77777777" w:rsidR="00D52BAB" w:rsidRPr="00E51721" w:rsidRDefault="00D52BAB" w:rsidP="00D52BAB">
      <w:pPr>
        <w:pStyle w:val="BasicParagraph"/>
        <w:suppressAutoHyphens/>
        <w:ind w:left="400"/>
        <w:rPr>
          <w:rFonts w:ascii="Avenir Next" w:hAnsi="Avenir Next" w:cs="Avenir"/>
          <w:color w:val="2F7AB4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62"/>
      </w:tblGrid>
      <w:tr w:rsidR="00BB41E5" w:rsidRPr="00E51721" w14:paraId="5E94E25B" w14:textId="77777777" w:rsidTr="005752C0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381A289D" w14:textId="25959E24" w:rsidR="00910849" w:rsidRPr="00E51721" w:rsidRDefault="00BB41E5" w:rsidP="00BB41E5">
            <w:pPr>
              <w:pStyle w:val="BasicParagraph"/>
              <w:numPr>
                <w:ilvl w:val="1"/>
                <w:numId w:val="7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="00910849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How have you used </w:t>
            </w:r>
            <w:proofErr w:type="spellStart"/>
            <w:r w:rsidR="00910849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colour</w:t>
            </w:r>
            <w:proofErr w:type="spellEnd"/>
            <w:r w:rsidR="00910849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to communicate your ideas?</w:t>
            </w:r>
          </w:p>
        </w:tc>
      </w:tr>
      <w:tr w:rsidR="00910849" w14:paraId="2DDEC843" w14:textId="77777777" w:rsidTr="005752C0">
        <w:trPr>
          <w:trHeight w:val="1701"/>
        </w:trPr>
        <w:tc>
          <w:tcPr>
            <w:tcW w:w="14562" w:type="dxa"/>
          </w:tcPr>
          <w:p w14:paraId="7E5CB53B" w14:textId="77777777" w:rsidR="00910849" w:rsidRDefault="00796D49" w:rsidP="00F000C3">
            <w:pPr>
              <w:pStyle w:val="BasicParagraph"/>
              <w:suppressAutoHyphens/>
              <w:rPr>
                <w:ins w:id="76" w:author="Tek Huynh" w:date="2024-06-28T15:07:00Z" w16du:dateUtc="2024-06-28T05:07:00Z"/>
                <w:rFonts w:ascii="Avenir Next" w:hAnsi="Avenir Next" w:cs="Avenir"/>
                <w:spacing w:val="-4"/>
                <w:sz w:val="22"/>
                <w:szCs w:val="22"/>
              </w:rPr>
            </w:pPr>
            <w:ins w:id="77" w:author="Tek Huynh" w:date="2024-06-28T15:05:00Z" w16du:dateUtc="2024-06-28T05:05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For the pink one, its attention grabbing. Hot pink. Nob</w:t>
              </w:r>
            </w:ins>
            <w:ins w:id="78" w:author="Tek Huynh" w:date="2024-06-28T15:06:00Z" w16du:dateUtc="2024-06-28T05:06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ody misses that. Also, to contrast against that pink, I use the opposite </w:t>
              </w:r>
              <w:proofErr w:type="spell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colour</w:t>
              </w:r>
              <w:proofErr w:type="spell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thingo</w:t>
              </w:r>
              <w:proofErr w:type="spell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, complementary? I think that’s what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its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called. </w:t>
              </w:r>
              <w:r w:rsidR="00EE49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I did my best to not make it look too </w:t>
              </w:r>
              <w:proofErr w:type="gramStart"/>
              <w:r w:rsidR="00EE49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>jarring .</w:t>
              </w:r>
              <w:proofErr w:type="gramEnd"/>
              <w:r w:rsidR="00EE49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This </w:t>
              </w:r>
            </w:ins>
            <w:proofErr w:type="spellStart"/>
            <w:ins w:id="79" w:author="Tek Huynh" w:date="2024-06-28T15:07:00Z" w16du:dateUtc="2024-06-28T05:07:00Z">
              <w:r w:rsidR="00EE49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>coluor</w:t>
              </w:r>
              <w:proofErr w:type="spellEnd"/>
              <w:r w:rsidR="00EE49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allows the </w:t>
              </w:r>
              <w:proofErr w:type="spellStart"/>
              <w:r w:rsidR="00EE49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>the</w:t>
              </w:r>
              <w:proofErr w:type="spellEnd"/>
              <w:r w:rsidR="00EE49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text to stand out from the sea of pink.</w:t>
              </w:r>
            </w:ins>
          </w:p>
          <w:p w14:paraId="344C3385" w14:textId="77777777" w:rsidR="00EE4953" w:rsidRDefault="00EE4953" w:rsidP="00F000C3">
            <w:pPr>
              <w:pStyle w:val="BasicParagraph"/>
              <w:suppressAutoHyphens/>
              <w:rPr>
                <w:ins w:id="80" w:author="Tek Huynh" w:date="2024-06-28T15:07:00Z" w16du:dateUtc="2024-06-28T05:07:00Z"/>
                <w:rFonts w:ascii="Avenir Next" w:hAnsi="Avenir Next" w:cs="Avenir"/>
                <w:spacing w:val="-4"/>
                <w:sz w:val="22"/>
                <w:szCs w:val="22"/>
              </w:rPr>
            </w:pPr>
          </w:p>
          <w:p w14:paraId="10BC964D" w14:textId="3D02F960" w:rsidR="00EE4953" w:rsidRDefault="00EE4953" w:rsidP="00F000C3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ins w:id="81" w:author="Tek Huynh" w:date="2024-06-28T15:07:00Z" w16du:dateUtc="2024-06-28T05:07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The other one is minimalist in its design. However, I may have used some random radial gradients, and I don’t know if</w:t>
              </w:r>
            </w:ins>
            <w:ins w:id="82" w:author="Tek Huynh" w:date="2024-06-28T15:08:00Z" w16du:dateUtc="2024-06-28T05:08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its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even noticeable. I didn’t have time to check. But the amount of negative space in this one is meant to make it feel enlightened.</w:t>
              </w:r>
            </w:ins>
            <w:ins w:id="83" w:author="Tek Huynh" w:date="2024-06-28T15:09:00Z" w16du:dateUtc="2024-06-28T05:09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Its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meant to feel a bit quiet, which is something we seem to get less of nowadays.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Actually, what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am I talking about. When does it ever go quiet. </w:t>
              </w:r>
            </w:ins>
            <w:ins w:id="84" w:author="Tek Huynh" w:date="2024-06-28T15:08:00Z" w16du:dateUtc="2024-06-28T05:08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</w:t>
              </w:r>
            </w:ins>
            <w:ins w:id="85" w:author="Tek Huynh" w:date="2024-06-28T15:10:00Z" w16du:dateUtc="2024-06-28T05:10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The light and soft </w:t>
              </w:r>
              <w:proofErr w:type="spell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colour</w:t>
              </w:r>
              <w:proofErr w:type="spell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tones I used are blue and </w:t>
              </w:r>
            </w:ins>
            <w:ins w:id="86" w:author="Tek Huynh" w:date="2024-06-28T15:11:00Z" w16du:dateUtc="2024-06-28T05:11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yellow, which to me, means enlightenment, epiphany, idea</w:t>
              </w:r>
            </w:ins>
          </w:p>
        </w:tc>
      </w:tr>
    </w:tbl>
    <w:p w14:paraId="1D72A253" w14:textId="3BACEB2D" w:rsidR="00C66714" w:rsidRDefault="00C66714" w:rsidP="00910849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2AEE7BC7" w14:textId="300360C5" w:rsidR="00C66714" w:rsidRPr="00E51721" w:rsidRDefault="00C66714" w:rsidP="00C66714">
      <w:pPr>
        <w:rPr>
          <w:rFonts w:ascii="Avenir Next" w:hAnsi="Avenir Next" w:cs="Avenir"/>
          <w:color w:val="2F7AB4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62"/>
      </w:tblGrid>
      <w:tr w:rsidR="00CE50FE" w:rsidRPr="00E51721" w14:paraId="0C73EE15" w14:textId="77777777" w:rsidTr="005752C0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2F4F3368" w14:textId="63ED4208" w:rsidR="003D26AA" w:rsidRPr="00E51721" w:rsidRDefault="005752C0" w:rsidP="00BB41E5">
            <w:pPr>
              <w:pStyle w:val="BasicParagraph"/>
              <w:numPr>
                <w:ilvl w:val="1"/>
                <w:numId w:val="7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  <w:r w:rsidR="003D26AA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Seek feedback on your two final poster designs. </w:t>
            </w:r>
          </w:p>
        </w:tc>
      </w:tr>
      <w:tr w:rsidR="003D26AA" w14:paraId="3A3A6B2E" w14:textId="77777777" w:rsidTr="005752C0">
        <w:trPr>
          <w:trHeight w:val="805"/>
        </w:trPr>
        <w:tc>
          <w:tcPr>
            <w:tcW w:w="14562" w:type="dxa"/>
            <w:vAlign w:val="center"/>
          </w:tcPr>
          <w:p w14:paraId="5681522D" w14:textId="7A4DBB04" w:rsidR="003D26AA" w:rsidRDefault="00CE50FE" w:rsidP="005752C0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 xml:space="preserve">Give the </w:t>
            </w:r>
            <w:r w:rsidRPr="009A2748">
              <w:rPr>
                <w:rFonts w:ascii="Avenir Next" w:hAnsi="Avenir Next" w:cs="Avenir"/>
                <w:i/>
                <w:iCs/>
                <w:spacing w:val="-4"/>
                <w:sz w:val="22"/>
                <w:szCs w:val="22"/>
                <w:u w:val="single"/>
              </w:rPr>
              <w:t xml:space="preserve">Design Feedback Form </w:t>
            </w: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 xml:space="preserve">to at least one (1) person and ask them to answer the questions in relation to your two poster designs. </w:t>
            </w: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br/>
              <w:t>Attach the completed feedback forms as additional pages at the end of this workbook.</w:t>
            </w:r>
          </w:p>
        </w:tc>
      </w:tr>
    </w:tbl>
    <w:p w14:paraId="0CA43704" w14:textId="77777777" w:rsidR="002F13AC" w:rsidRDefault="002F13AC" w:rsidP="00C66714">
      <w:pPr>
        <w:rPr>
          <w:rFonts w:ascii="Avenir Next" w:hAnsi="Avenir Next" w:cs="Avenir"/>
          <w:spacing w:val="-4"/>
          <w:sz w:val="22"/>
          <w:szCs w:val="22"/>
        </w:rPr>
      </w:pPr>
    </w:p>
    <w:p w14:paraId="35B1FE2D" w14:textId="77777777" w:rsidR="00C66714" w:rsidRPr="00E51721" w:rsidRDefault="00C66714" w:rsidP="00D52BAB">
      <w:pPr>
        <w:pStyle w:val="BasicParagraph"/>
        <w:suppressAutoHyphens/>
        <w:rPr>
          <w:rFonts w:ascii="Avenir Next" w:hAnsi="Avenir Next" w:cs="Avenir"/>
          <w:color w:val="2F7AB4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62"/>
      </w:tblGrid>
      <w:tr w:rsidR="001056E7" w:rsidRPr="00E51721" w14:paraId="09A918B0" w14:textId="77777777" w:rsidTr="005752C0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180B6EDF" w14:textId="52041A1F" w:rsidR="001056E7" w:rsidRPr="00E51721" w:rsidRDefault="005752C0" w:rsidP="001056E7">
            <w:pPr>
              <w:pStyle w:val="BasicParagraph"/>
              <w:numPr>
                <w:ilvl w:val="1"/>
                <w:numId w:val="7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lastRenderedPageBreak/>
              <w:t xml:space="preserve"> </w:t>
            </w:r>
            <w:r w:rsidR="001056E7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Describe how and why you think you have been successful in meeting the brief </w:t>
            </w:r>
            <w:proofErr w:type="gramStart"/>
            <w:r w:rsidR="001056E7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requirements?</w:t>
            </w:r>
            <w:proofErr w:type="gramEnd"/>
            <w:r w:rsidR="001056E7"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</w:p>
        </w:tc>
      </w:tr>
      <w:tr w:rsidR="001056E7" w14:paraId="196015E6" w14:textId="77777777" w:rsidTr="005752C0">
        <w:trPr>
          <w:trHeight w:val="1701"/>
        </w:trPr>
        <w:tc>
          <w:tcPr>
            <w:tcW w:w="14562" w:type="dxa"/>
          </w:tcPr>
          <w:p w14:paraId="3724C9D7" w14:textId="52D9E3AF" w:rsidR="001056E7" w:rsidRDefault="00EE4953" w:rsidP="00541F61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ins w:id="87" w:author="Tek Huynh" w:date="2024-06-28T15:11:00Z" w16du:dateUtc="2024-06-28T05:11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I am successful because the posters both have visual </w:t>
              </w:r>
            </w:ins>
            <w:ins w:id="88" w:author="Tek Huynh" w:date="2024-06-28T15:12:00Z" w16du:dateUtc="2024-06-28T05:12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hooks. One is by its strong </w:t>
              </w:r>
              <w:proofErr w:type="spell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colour</w:t>
              </w:r>
              <w:proofErr w:type="spell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, and the other because of the lack of it. Both have the effect of popping out of its surroundings, which is generally </w:t>
              </w:r>
            </w:ins>
            <w:ins w:id="89" w:author="Tek Huynh" w:date="2024-06-28T15:20:00Z" w16du:dateUtc="2024-06-28T05:20:00Z">
              <w:r w:rsidR="00781F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an </w:t>
              </w:r>
            </w:ins>
            <w:ins w:id="90" w:author="Tek Huynh" w:date="2024-06-28T15:13:00Z" w16du:dateUtc="2024-06-28T05:1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average </w:t>
              </w:r>
            </w:ins>
            <w:ins w:id="91" w:author="Tek Huynh" w:date="2024-06-28T15:20:00Z" w16du:dateUtc="2024-06-28T05:20:00Z">
              <w:r w:rsidR="00781F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mix </w:t>
              </w:r>
            </w:ins>
            <w:ins w:id="92" w:author="Tek Huynh" w:date="2024-06-28T15:13:00Z" w16du:dateUtc="2024-06-28T05:1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in </w:t>
              </w:r>
            </w:ins>
            <w:proofErr w:type="gramStart"/>
            <w:ins w:id="93" w:author="Tek Huynh" w:date="2024-06-28T15:20:00Z" w16du:dateUtc="2024-06-28T05:20:00Z">
              <w:r w:rsidR="00781F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of </w:t>
              </w:r>
            </w:ins>
            <w:ins w:id="94" w:author="Tek Huynh" w:date="2024-06-28T15:13:00Z" w16du:dateUtc="2024-06-28T05:1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colour</w:t>
              </w:r>
              <w:proofErr w:type="spellEnd"/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</w:t>
              </w:r>
            </w:ins>
            <w:ins w:id="95" w:author="Tek Huynh" w:date="2024-06-28T15:20:00Z" w16du:dateUtc="2024-06-28T05:20:00Z">
              <w:r w:rsidR="00781F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and </w:t>
              </w:r>
            </w:ins>
            <w:ins w:id="96" w:author="Tek Huynh" w:date="2024-06-28T15:13:00Z" w16du:dateUtc="2024-06-28T05:1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clarity.</w:t>
              </w:r>
            </w:ins>
            <w:ins w:id="97" w:author="Tek Huynh" w:date="2024-06-28T15:20:00Z" w16du:dateUtc="2024-06-28T05:20:00Z">
              <w:r w:rsidR="00781F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It is </w:t>
              </w:r>
              <w:proofErr w:type="gramStart"/>
              <w:r w:rsidR="00781F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>the purity</w:t>
              </w:r>
              <w:proofErr w:type="gramEnd"/>
              <w:r w:rsidR="00781F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that is able to differentiate </w:t>
              </w:r>
              <w:proofErr w:type="spellStart"/>
              <w:proofErr w:type="gramStart"/>
              <w:r w:rsidR="00781F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>it self</w:t>
              </w:r>
              <w:proofErr w:type="spellEnd"/>
              <w:proofErr w:type="gramEnd"/>
              <w:r w:rsidR="00781F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from noisy surroundings.</w:t>
              </w:r>
            </w:ins>
            <w:ins w:id="98" w:author="Tek Huynh" w:date="2024-06-28T15:21:00Z" w16du:dateUtc="2024-06-28T05:21:00Z">
              <w:r w:rsidR="00781F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And it’s the noise that differentiates </w:t>
              </w:r>
              <w:proofErr w:type="gramStart"/>
              <w:r w:rsidR="00781F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>it self</w:t>
              </w:r>
              <w:proofErr w:type="gramEnd"/>
              <w:r w:rsidR="00781F53"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from pristine surroundings. You want their eyes first, then their brain. </w:t>
              </w:r>
            </w:ins>
          </w:p>
        </w:tc>
      </w:tr>
    </w:tbl>
    <w:p w14:paraId="13D9A604" w14:textId="77777777" w:rsidR="00D52BAB" w:rsidRDefault="00D52BAB" w:rsidP="00D52BAB">
      <w:pPr>
        <w:pStyle w:val="BasicParagraph"/>
        <w:suppressAutoHyphens/>
        <w:ind w:left="400"/>
        <w:rPr>
          <w:rFonts w:ascii="Avenir Next" w:hAnsi="Avenir Next" w:cs="Avenir"/>
          <w:spacing w:val="-4"/>
          <w:sz w:val="22"/>
          <w:szCs w:val="22"/>
        </w:rPr>
      </w:pPr>
    </w:p>
    <w:p w14:paraId="513B53EA" w14:textId="77777777" w:rsidR="00BF0BFC" w:rsidRDefault="00BF0BFC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62"/>
      </w:tblGrid>
      <w:tr w:rsidR="00861CD5" w:rsidRPr="00E51721" w14:paraId="328AFBA0" w14:textId="77777777" w:rsidTr="001D0ED7">
        <w:trPr>
          <w:trHeight w:val="624"/>
          <w:tblHeader/>
        </w:trPr>
        <w:tc>
          <w:tcPr>
            <w:tcW w:w="14562" w:type="dxa"/>
            <w:shd w:val="clear" w:color="auto" w:fill="F9F9F9"/>
            <w:vAlign w:val="center"/>
          </w:tcPr>
          <w:p w14:paraId="7AE80815" w14:textId="507FAC55" w:rsidR="00861CD5" w:rsidRPr="00E51721" w:rsidRDefault="00861CD5" w:rsidP="001D0ED7">
            <w:pPr>
              <w:pStyle w:val="BasicParagraph"/>
              <w:numPr>
                <w:ilvl w:val="1"/>
                <w:numId w:val="7"/>
              </w:numPr>
              <w:suppressAutoHyphens/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>Identify at least one (1) area for improvement.</w:t>
            </w:r>
            <w:r w:rsidRPr="00E51721">
              <w:rPr>
                <w:rFonts w:ascii="Avenir Next" w:hAnsi="Avenir Next" w:cs="Avenir"/>
                <w:color w:val="2F7AB4"/>
                <w:spacing w:val="-4"/>
                <w:sz w:val="22"/>
                <w:szCs w:val="22"/>
              </w:rPr>
              <w:t xml:space="preserve"> </w:t>
            </w:r>
          </w:p>
        </w:tc>
      </w:tr>
      <w:tr w:rsidR="00861CD5" w14:paraId="7C4D26AD" w14:textId="77777777" w:rsidTr="001D0ED7">
        <w:trPr>
          <w:trHeight w:val="1701"/>
        </w:trPr>
        <w:tc>
          <w:tcPr>
            <w:tcW w:w="14562" w:type="dxa"/>
          </w:tcPr>
          <w:p w14:paraId="5D6A9DFC" w14:textId="77777777" w:rsidR="00861CD5" w:rsidRDefault="00EE4953" w:rsidP="001D0ED7">
            <w:pPr>
              <w:pStyle w:val="BasicParagraph"/>
              <w:suppressAutoHyphens/>
              <w:rPr>
                <w:ins w:id="99" w:author="Tek Huynh" w:date="2024-06-28T15:13:00Z" w16du:dateUtc="2024-06-28T05:13:00Z"/>
                <w:rFonts w:ascii="Avenir Next" w:hAnsi="Avenir Next" w:cs="Avenir"/>
                <w:spacing w:val="-4"/>
                <w:sz w:val="22"/>
                <w:szCs w:val="22"/>
              </w:rPr>
            </w:pPr>
            <w:ins w:id="100" w:author="Tek Huynh" w:date="2024-06-28T15:13:00Z" w16du:dateUtc="2024-06-28T05:1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 seriously need to figure out how to handle myself.</w:t>
              </w:r>
            </w:ins>
          </w:p>
          <w:p w14:paraId="06EE0770" w14:textId="77777777" w:rsidR="00EE4953" w:rsidRDefault="00EE4953" w:rsidP="001D0ED7">
            <w:pPr>
              <w:pStyle w:val="BasicParagraph"/>
              <w:suppressAutoHyphens/>
              <w:rPr>
                <w:ins w:id="101" w:author="Tek Huynh" w:date="2024-06-28T15:14:00Z" w16du:dateUtc="2024-06-28T05:14:00Z"/>
                <w:rFonts w:ascii="Avenir Next" w:hAnsi="Avenir Next" w:cs="Avenir"/>
                <w:spacing w:val="-4"/>
                <w:sz w:val="22"/>
                <w:szCs w:val="22"/>
              </w:rPr>
            </w:pPr>
            <w:ins w:id="102" w:author="Tek Huynh" w:date="2024-06-28T15:13:00Z" w16du:dateUtc="2024-06-28T05:13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But in terms of the posters, I think </w:t>
              </w:r>
            </w:ins>
            <w:ins w:id="103" w:author="Tek Huynh" w:date="2024-06-28T15:14:00Z" w16du:dateUtc="2024-06-28T05:14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there is not enough refinement.</w:t>
              </w:r>
            </w:ins>
          </w:p>
          <w:p w14:paraId="59313614" w14:textId="77777777" w:rsidR="00EE4953" w:rsidRDefault="00EE4953" w:rsidP="001D0ED7">
            <w:pPr>
              <w:pStyle w:val="BasicParagraph"/>
              <w:suppressAutoHyphens/>
              <w:rPr>
                <w:ins w:id="104" w:author="Tek Huynh" w:date="2024-06-28T15:14:00Z" w16du:dateUtc="2024-06-28T05:14:00Z"/>
                <w:rFonts w:ascii="Avenir Next" w:hAnsi="Avenir Next" w:cs="Avenir"/>
                <w:spacing w:val="-4"/>
                <w:sz w:val="22"/>
                <w:szCs w:val="22"/>
              </w:rPr>
            </w:pPr>
            <w:ins w:id="105" w:author="Tek Huynh" w:date="2024-06-28T15:14:00Z" w16du:dateUtc="2024-06-28T05:14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What that means, I don’t know, I can’t quite explain it. But it still looks a bit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amateur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to me.</w:t>
              </w:r>
            </w:ins>
          </w:p>
          <w:p w14:paraId="18E3F57B" w14:textId="4694FCFB" w:rsidR="00EE4953" w:rsidRDefault="00EE4953" w:rsidP="001D0ED7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ins w:id="106" w:author="Tek Huynh" w:date="2024-06-28T15:14:00Z" w16du:dateUtc="2024-06-28T05:14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I did put it together in 2 hours though.  So, I could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imp</w:t>
              </w:r>
            </w:ins>
            <w:ins w:id="107" w:author="Tek Huynh" w:date="2024-06-28T15:15:00Z" w16du:dateUtc="2024-06-28T05:15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rove on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my time management. </w:t>
              </w:r>
            </w:ins>
          </w:p>
        </w:tc>
      </w:tr>
    </w:tbl>
    <w:p w14:paraId="6C0F1272" w14:textId="77777777" w:rsidR="00C66714" w:rsidRPr="00861CD5" w:rsidRDefault="00C66714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  <w:lang w:val="en-AU"/>
        </w:rPr>
      </w:pPr>
    </w:p>
    <w:p w14:paraId="61AE4C96" w14:textId="77777777" w:rsidR="00C66714" w:rsidRDefault="00C66714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  <w:lang w:eastAsia="zh-CN"/>
        </w:rPr>
      </w:pPr>
    </w:p>
    <w:p w14:paraId="780D21A0" w14:textId="77777777" w:rsidR="00C577B5" w:rsidRDefault="00C577B5">
      <w:pPr>
        <w:rPr>
          <w:rFonts w:ascii="Avenir Next" w:hAnsi="Avenir Next" w:cs="Avenir"/>
          <w:b/>
          <w:bCs/>
          <w:color w:val="000000"/>
          <w:spacing w:val="-4"/>
          <w:sz w:val="22"/>
          <w:szCs w:val="22"/>
          <w:lang w:val="en-US"/>
        </w:rPr>
        <w:sectPr w:rsidR="00C577B5" w:rsidSect="001C54D8">
          <w:footerReference w:type="default" r:id="rId15"/>
          <w:pgSz w:w="16840" w:h="11900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leGrid"/>
        <w:tblW w:w="15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7AB4"/>
        <w:tblLook w:val="04A0" w:firstRow="1" w:lastRow="0" w:firstColumn="1" w:lastColumn="0" w:noHBand="0" w:noVBand="1"/>
      </w:tblPr>
      <w:tblGrid>
        <w:gridCol w:w="15451"/>
      </w:tblGrid>
      <w:tr w:rsidR="00CE50FE" w14:paraId="602DBDC1" w14:textId="77777777" w:rsidTr="005A1370">
        <w:trPr>
          <w:trHeight w:val="697"/>
        </w:trPr>
        <w:tc>
          <w:tcPr>
            <w:tcW w:w="15451" w:type="dxa"/>
            <w:shd w:val="clear" w:color="auto" w:fill="2F7AB4"/>
            <w:vAlign w:val="center"/>
          </w:tcPr>
          <w:p w14:paraId="62C2A480" w14:textId="32531613" w:rsidR="00CE50FE" w:rsidRPr="00CE50FE" w:rsidRDefault="00CE50FE" w:rsidP="00CE50FE">
            <w:pPr>
              <w:jc w:val="center"/>
              <w:rPr>
                <w:rFonts w:ascii="Avenir Next LT Pro Light" w:hAnsi="Avenir Next LT Pro Light" w:cs="Avenir"/>
                <w:b/>
                <w:bCs/>
                <w:color w:val="000000"/>
                <w:spacing w:val="-4"/>
                <w:sz w:val="32"/>
                <w:szCs w:val="32"/>
                <w:lang w:val="en-US"/>
              </w:rPr>
            </w:pPr>
            <w:r w:rsidRPr="00CE50FE">
              <w:rPr>
                <w:rFonts w:ascii="Avenir Next LT Pro Light" w:hAnsi="Avenir Next LT Pro Light" w:cs="Avenir"/>
                <w:b/>
                <w:bCs/>
                <w:color w:val="FFFFFF" w:themeColor="background1"/>
                <w:spacing w:val="-4"/>
                <w:sz w:val="32"/>
                <w:szCs w:val="32"/>
                <w:lang w:val="en-US"/>
              </w:rPr>
              <w:lastRenderedPageBreak/>
              <w:t>Design Feedback Form</w:t>
            </w:r>
          </w:p>
        </w:tc>
      </w:tr>
    </w:tbl>
    <w:p w14:paraId="27EF0BD7" w14:textId="7C97BDD5" w:rsidR="00C577B5" w:rsidRPr="00BE3BA6" w:rsidRDefault="00C577B5">
      <w:pPr>
        <w:rPr>
          <w:rFonts w:ascii="Avenir Next" w:hAnsi="Avenir Next" w:cs="Avenir"/>
          <w:b/>
          <w:bCs/>
          <w:color w:val="000000"/>
          <w:spacing w:val="-4"/>
          <w:sz w:val="16"/>
          <w:szCs w:val="16"/>
          <w:lang w:val="en-US"/>
        </w:rPr>
      </w:pPr>
    </w:p>
    <w:p w14:paraId="18A5F42D" w14:textId="64387FE4" w:rsidR="00C577B5" w:rsidRPr="000D59A1" w:rsidRDefault="00C577B5" w:rsidP="00CE50FE">
      <w:pPr>
        <w:pStyle w:val="BasicParagraph"/>
        <w:tabs>
          <w:tab w:val="left" w:pos="9768"/>
        </w:tabs>
        <w:suppressAutoHyphens/>
        <w:jc w:val="center"/>
        <w:rPr>
          <w:rFonts w:ascii="Avenir Next" w:hAnsi="Avenir Next" w:cs="Avenir"/>
          <w:i/>
          <w:iCs/>
          <w:color w:val="7F7F7F" w:themeColor="text1" w:themeTint="80"/>
          <w:spacing w:val="-4"/>
          <w:sz w:val="22"/>
          <w:szCs w:val="22"/>
        </w:rPr>
      </w:pPr>
      <w:r w:rsidRPr="000D59A1">
        <w:rPr>
          <w:rFonts w:ascii="Avenir Next" w:hAnsi="Avenir Next" w:cs="Avenir"/>
          <w:color w:val="7F7F7F" w:themeColor="text1" w:themeTint="80"/>
          <w:spacing w:val="-4"/>
          <w:sz w:val="22"/>
          <w:szCs w:val="22"/>
        </w:rPr>
        <w:t xml:space="preserve">Give this form to </w:t>
      </w:r>
      <w:r w:rsidRPr="000D59A1">
        <w:rPr>
          <w:rFonts w:ascii="Avenir Next" w:hAnsi="Avenir Next" w:cs="Avenir"/>
          <w:i/>
          <w:iCs/>
          <w:color w:val="7F7F7F" w:themeColor="text1" w:themeTint="80"/>
          <w:spacing w:val="-4"/>
          <w:sz w:val="22"/>
          <w:szCs w:val="22"/>
        </w:rPr>
        <w:t xml:space="preserve">at least one (1) </w:t>
      </w:r>
      <w:r w:rsidRPr="000D59A1">
        <w:rPr>
          <w:rFonts w:ascii="Avenir Next" w:hAnsi="Avenir Next" w:cs="Avenir"/>
          <w:color w:val="7F7F7F" w:themeColor="text1" w:themeTint="80"/>
          <w:spacing w:val="-4"/>
          <w:sz w:val="22"/>
          <w:szCs w:val="22"/>
        </w:rPr>
        <w:t xml:space="preserve">person </w:t>
      </w:r>
      <w:r w:rsidR="00224511" w:rsidRPr="000D59A1">
        <w:rPr>
          <w:rFonts w:ascii="Avenir Next" w:hAnsi="Avenir Next" w:cs="Avenir"/>
          <w:color w:val="7F7F7F" w:themeColor="text1" w:themeTint="80"/>
          <w:spacing w:val="-4"/>
          <w:sz w:val="22"/>
          <w:szCs w:val="22"/>
        </w:rPr>
        <w:t>to</w:t>
      </w:r>
      <w:r w:rsidRPr="000D59A1">
        <w:rPr>
          <w:rFonts w:ascii="Avenir Next" w:hAnsi="Avenir Next" w:cs="Avenir"/>
          <w:color w:val="7F7F7F" w:themeColor="text1" w:themeTint="80"/>
          <w:spacing w:val="-4"/>
          <w:sz w:val="22"/>
          <w:szCs w:val="22"/>
        </w:rPr>
        <w:t xml:space="preserve"> obtain feedback about your poster designs. </w:t>
      </w:r>
      <w:r w:rsidRPr="000D59A1">
        <w:rPr>
          <w:rFonts w:ascii="Avenir Next" w:hAnsi="Avenir Next" w:cs="Avenir"/>
          <w:i/>
          <w:iCs/>
          <w:color w:val="7F7F7F" w:themeColor="text1" w:themeTint="80"/>
          <w:spacing w:val="-4"/>
          <w:sz w:val="22"/>
          <w:szCs w:val="22"/>
        </w:rPr>
        <w:t xml:space="preserve">This could be a family member, </w:t>
      </w:r>
      <w:r w:rsidR="00224511" w:rsidRPr="000D59A1">
        <w:rPr>
          <w:rFonts w:ascii="Avenir Next" w:hAnsi="Avenir Next" w:cs="Avenir"/>
          <w:i/>
          <w:iCs/>
          <w:color w:val="7F7F7F" w:themeColor="text1" w:themeTint="80"/>
          <w:spacing w:val="-4"/>
          <w:sz w:val="22"/>
          <w:szCs w:val="22"/>
        </w:rPr>
        <w:t>friend,</w:t>
      </w:r>
      <w:r w:rsidRPr="000D59A1">
        <w:rPr>
          <w:rFonts w:ascii="Avenir Next" w:hAnsi="Avenir Next" w:cs="Avenir"/>
          <w:i/>
          <w:iCs/>
          <w:color w:val="7F7F7F" w:themeColor="text1" w:themeTint="80"/>
          <w:spacing w:val="-4"/>
          <w:sz w:val="22"/>
          <w:szCs w:val="22"/>
        </w:rPr>
        <w:t xml:space="preserve"> or fellow student.</w:t>
      </w:r>
    </w:p>
    <w:p w14:paraId="017D3EDB" w14:textId="77777777" w:rsidR="00C577B5" w:rsidRPr="00BE3BA6" w:rsidRDefault="00C577B5" w:rsidP="00C577B5">
      <w:pPr>
        <w:pStyle w:val="BasicParagraph"/>
        <w:suppressAutoHyphens/>
        <w:rPr>
          <w:rFonts w:ascii="Avenir Next" w:hAnsi="Avenir Next" w:cs="Avenir"/>
          <w:spacing w:val="-4"/>
          <w:sz w:val="16"/>
          <w:szCs w:val="16"/>
          <w:lang w:eastAsia="zh-CN"/>
        </w:rPr>
      </w:pPr>
    </w:p>
    <w:p w14:paraId="2F6F7067" w14:textId="75FD3F99" w:rsidR="005F108D" w:rsidRDefault="00C577B5" w:rsidP="00D04B2C">
      <w:pPr>
        <w:pStyle w:val="BasicParagraph"/>
        <w:numPr>
          <w:ilvl w:val="0"/>
          <w:numId w:val="10"/>
        </w:numPr>
        <w:suppressAutoHyphens/>
        <w:rPr>
          <w:rFonts w:ascii="Avenir" w:eastAsiaTheme="minorHAnsi" w:hAnsi="Avenir" w:cs="Avenir"/>
          <w:sz w:val="22"/>
          <w:szCs w:val="22"/>
          <w:lang w:eastAsia="en-US" w:bidi="he-IL"/>
        </w:rPr>
      </w:pPr>
      <w:r w:rsidRPr="00C66714">
        <w:rPr>
          <w:rFonts w:ascii="Avenir Next" w:hAnsi="Avenir Next" w:cs="Avenir"/>
          <w:spacing w:val="-4"/>
          <w:sz w:val="22"/>
          <w:szCs w:val="22"/>
          <w:lang w:eastAsia="zh-CN"/>
        </w:rPr>
        <w:t xml:space="preserve">The design brief asked the designer to create a poster for </w:t>
      </w:r>
      <w:r>
        <w:rPr>
          <w:rFonts w:ascii="Avenir Next" w:hAnsi="Avenir Next" w:cs="Avenir"/>
          <w:spacing w:val="-4"/>
          <w:sz w:val="22"/>
          <w:szCs w:val="22"/>
          <w:lang w:eastAsia="zh-CN"/>
        </w:rPr>
        <w:t>the</w:t>
      </w:r>
      <w:r w:rsidRPr="00C66714">
        <w:rPr>
          <w:rFonts w:ascii="Avenir Next" w:hAnsi="Avenir Next" w:cs="Avenir"/>
          <w:spacing w:val="-4"/>
          <w:sz w:val="22"/>
          <w:szCs w:val="22"/>
          <w:lang w:eastAsia="zh-CN"/>
        </w:rPr>
        <w:t xml:space="preserve"> </w:t>
      </w:r>
      <w:r>
        <w:rPr>
          <w:rFonts w:ascii="Avenir Next" w:hAnsi="Avenir Next" w:cs="Avenir"/>
          <w:spacing w:val="-4"/>
          <w:sz w:val="22"/>
          <w:szCs w:val="22"/>
          <w:lang w:eastAsia="zh-CN"/>
        </w:rPr>
        <w:t>Fifth A</w:t>
      </w:r>
      <w:r w:rsidRPr="00C66714">
        <w:rPr>
          <w:rFonts w:ascii="Avenir Next" w:hAnsi="Avenir Next" w:cs="Avenir"/>
          <w:spacing w:val="-4"/>
          <w:sz w:val="22"/>
          <w:szCs w:val="22"/>
          <w:lang w:eastAsia="zh-CN"/>
        </w:rPr>
        <w:t xml:space="preserve">nnual </w:t>
      </w:r>
      <w:r w:rsidRPr="00C66714">
        <w:rPr>
          <w:rFonts w:ascii="Avenir" w:eastAsiaTheme="minorHAnsi" w:hAnsi="Avenir" w:cs="Avenir"/>
          <w:sz w:val="22"/>
          <w:szCs w:val="22"/>
          <w:lang w:eastAsia="en-US" w:bidi="he-IL"/>
        </w:rPr>
        <w:t>Graduate Design Exhibition</w:t>
      </w:r>
      <w:r>
        <w:rPr>
          <w:rFonts w:ascii="Avenir" w:eastAsiaTheme="minorHAnsi" w:hAnsi="Avenir" w:cs="Avenir"/>
          <w:sz w:val="22"/>
          <w:szCs w:val="22"/>
          <w:lang w:eastAsia="en-US" w:bidi="he-IL"/>
        </w:rPr>
        <w:t>. A prestigious, invite</w:t>
      </w:r>
      <w:r w:rsidR="00924474">
        <w:rPr>
          <w:rFonts w:ascii="Avenir" w:eastAsiaTheme="minorHAnsi" w:hAnsi="Avenir" w:cs="Avenir"/>
          <w:sz w:val="22"/>
          <w:szCs w:val="22"/>
          <w:lang w:eastAsia="en-US" w:bidi="he-IL"/>
        </w:rPr>
        <w:t>-</w:t>
      </w:r>
      <w:r>
        <w:rPr>
          <w:rFonts w:ascii="Avenir" w:eastAsiaTheme="minorHAnsi" w:hAnsi="Avenir" w:cs="Avenir"/>
          <w:sz w:val="22"/>
          <w:szCs w:val="22"/>
          <w:lang w:eastAsia="en-US" w:bidi="he-IL"/>
        </w:rPr>
        <w:t xml:space="preserve">only exhibition for graduates in design fields such as </w:t>
      </w:r>
      <w:r w:rsidRPr="00C66714">
        <w:rPr>
          <w:rFonts w:ascii="Avenir" w:eastAsiaTheme="minorHAnsi" w:hAnsi="Avenir" w:cs="Avenir"/>
          <w:sz w:val="22"/>
          <w:szCs w:val="22"/>
          <w:lang w:eastAsia="en-US" w:bidi="he-IL"/>
        </w:rPr>
        <w:t xml:space="preserve">fashion design, graphic design, interior design, print design, 3D </w:t>
      </w:r>
      <w:proofErr w:type="gramStart"/>
      <w:r w:rsidRPr="00C66714">
        <w:rPr>
          <w:rFonts w:ascii="Avenir" w:eastAsiaTheme="minorHAnsi" w:hAnsi="Avenir" w:cs="Avenir"/>
          <w:sz w:val="22"/>
          <w:szCs w:val="22"/>
          <w:lang w:eastAsia="en-US" w:bidi="he-IL"/>
        </w:rPr>
        <w:t>design</w:t>
      </w:r>
      <w:proofErr w:type="gramEnd"/>
      <w:r w:rsidRPr="00C66714">
        <w:rPr>
          <w:rFonts w:ascii="Avenir" w:eastAsiaTheme="minorHAnsi" w:hAnsi="Avenir" w:cs="Avenir"/>
          <w:sz w:val="22"/>
          <w:szCs w:val="22"/>
          <w:lang w:eastAsia="en-US" w:bidi="he-IL"/>
        </w:rPr>
        <w:t xml:space="preserve"> and photography</w:t>
      </w:r>
      <w:r>
        <w:rPr>
          <w:rFonts w:ascii="Avenir" w:eastAsiaTheme="minorHAnsi" w:hAnsi="Avenir" w:cs="Avenir"/>
          <w:sz w:val="22"/>
          <w:szCs w:val="22"/>
          <w:lang w:eastAsia="en-US" w:bidi="he-IL"/>
        </w:rPr>
        <w:t xml:space="preserve">. </w:t>
      </w:r>
      <w:r w:rsidR="00D04B2C">
        <w:rPr>
          <w:rFonts w:ascii="Avenir" w:eastAsiaTheme="minorHAnsi" w:hAnsi="Avenir" w:cs="Avenir"/>
          <w:sz w:val="22"/>
          <w:szCs w:val="22"/>
          <w:lang w:eastAsia="en-US" w:bidi="he-IL"/>
        </w:rPr>
        <w:br/>
      </w:r>
      <w:r w:rsidR="00D04B2C" w:rsidRPr="00BE3BA6">
        <w:rPr>
          <w:rFonts w:ascii="Avenir" w:eastAsiaTheme="minorHAnsi" w:hAnsi="Avenir" w:cs="Avenir"/>
          <w:sz w:val="16"/>
          <w:szCs w:val="16"/>
          <w:lang w:eastAsia="en-US" w:bidi="he-IL"/>
        </w:rPr>
        <w:br/>
      </w:r>
      <w:r w:rsidR="00D04B2C" w:rsidRPr="00A10E39">
        <w:rPr>
          <w:rFonts w:ascii="Avenir" w:eastAsiaTheme="minorHAnsi" w:hAnsi="Avenir" w:cs="Avenir"/>
          <w:sz w:val="22"/>
          <w:szCs w:val="22"/>
          <w:lang w:eastAsia="en-US" w:bidi="he-IL"/>
        </w:rPr>
        <w:t>Do you think I have been successful in creating a poster that: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851"/>
        <w:gridCol w:w="850"/>
        <w:gridCol w:w="1276"/>
      </w:tblGrid>
      <w:tr w:rsidR="005F108D" w:rsidRPr="005F108D" w14:paraId="284612CE" w14:textId="77777777" w:rsidTr="00AF4E65">
        <w:trPr>
          <w:trHeight w:val="340"/>
        </w:trPr>
        <w:tc>
          <w:tcPr>
            <w:tcW w:w="4383" w:type="dxa"/>
            <w:shd w:val="clear" w:color="auto" w:fill="auto"/>
            <w:vAlign w:val="center"/>
          </w:tcPr>
          <w:p w14:paraId="0B42D5B9" w14:textId="1D0C73A8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 xml:space="preserve">a)  </w:t>
            </w:r>
            <w:r w:rsidRPr="005F108D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 xml:space="preserve">Conveys </w:t>
            </w:r>
            <w:r w:rsidR="00417448" w:rsidRPr="005F108D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>all</w:t>
            </w:r>
            <w:r w:rsidRPr="005F108D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 xml:space="preserve"> the necessary </w:t>
            </w:r>
            <w:r w:rsidRPr="005F108D">
              <w:rPr>
                <w:rFonts w:ascii="Avenir Next LT Pro" w:eastAsiaTheme="minorHAnsi" w:hAnsi="Avenir Next LT Pro" w:cs="Avenir"/>
                <w:color w:val="auto"/>
                <w:sz w:val="22"/>
                <w:szCs w:val="22"/>
                <w:lang w:eastAsia="en-US" w:bidi="he-IL"/>
              </w:rPr>
              <w:t>information</w:t>
            </w:r>
            <w:r w:rsidR="00924474">
              <w:rPr>
                <w:rFonts w:ascii="Avenir Next LT Pro" w:eastAsiaTheme="minorHAnsi" w:hAnsi="Avenir Next LT Pro" w:cs="Avenir"/>
                <w:color w:val="auto"/>
                <w:sz w:val="22"/>
                <w:szCs w:val="22"/>
                <w:lang w:eastAsia="en-US" w:bidi="he-IL"/>
              </w:rPr>
              <w:t>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0DDD7F" w14:textId="0C62937C" w:rsidR="005F108D" w:rsidRPr="005F108D" w:rsidRDefault="00EE4953" w:rsidP="005F108D">
            <w:pPr>
              <w:pStyle w:val="BasicParagraph"/>
              <w:suppressAutoHyphens/>
              <w:rPr>
                <w:rFonts w:ascii="Avenir Next LT Pro" w:eastAsiaTheme="minorHAnsi" w:hAnsi="Avenir Next LT Pro" w:cs="Avenir"/>
                <w:color w:val="auto"/>
                <w:sz w:val="22"/>
                <w:szCs w:val="22"/>
                <w:lang w:eastAsia="en-US" w:bidi="he-IL"/>
              </w:rPr>
            </w:pPr>
            <w:ins w:id="110" w:author="Tek Huynh" w:date="2024-06-28T15:15:00Z" w16du:dateUtc="2024-06-28T05:15:00Z">
              <w:r>
                <w:rPr>
                  <w:rFonts w:ascii="Avenir Next LT Pro" w:hAnsi="Avenir Next LT Pro"/>
                  <w:noProof/>
                  <w:color w:val="auto"/>
                </w:rPr>
                <mc:AlternateContent>
                  <mc:Choice Requires="wpi">
                    <w:drawing>
                      <wp:anchor distT="0" distB="0" distL="114300" distR="114300" simplePos="0" relativeHeight="251665408" behindDoc="0" locked="0" layoutInCell="1" allowOverlap="1" wp14:anchorId="3CC0A81B" wp14:editId="73CF3B90">
                        <wp:simplePos x="0" y="0"/>
                        <wp:positionH relativeFrom="column">
                          <wp:posOffset>68925</wp:posOffset>
                        </wp:positionH>
                        <wp:positionV relativeFrom="paragraph">
                          <wp:posOffset>-103925</wp:posOffset>
                        </wp:positionV>
                        <wp:extent cx="363960" cy="234720"/>
                        <wp:effectExtent l="38100" t="38100" r="36195" b="51435"/>
                        <wp:wrapNone/>
                        <wp:docPr id="5324256" name="Ink 4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6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363960" cy="23472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7B9BA787"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nk 4" o:spid="_x0000_s1026" type="#_x0000_t75" style="position:absolute;margin-left:4.95pt;margin-top:-8.7pt;width:29.6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">
                        <v:imagedata r:id="rId17" o:title=""/>
                      </v:shape>
                    </w:pict>
                  </mc:Fallback>
                </mc:AlternateContent>
              </w:r>
            </w:ins>
            <w:r w:rsidR="005F108D"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="005F108D"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708F6" w14:textId="433BA429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1F8534" w14:textId="26378C53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Maybe</w:t>
            </w:r>
          </w:p>
        </w:tc>
      </w:tr>
      <w:tr w:rsidR="005F108D" w:rsidRPr="005F108D" w14:paraId="41AD2ED3" w14:textId="77777777" w:rsidTr="00AF4E65">
        <w:trPr>
          <w:trHeight w:val="340"/>
        </w:trPr>
        <w:tc>
          <w:tcPr>
            <w:tcW w:w="4383" w:type="dxa"/>
            <w:shd w:val="clear" w:color="auto" w:fill="auto"/>
            <w:vAlign w:val="center"/>
          </w:tcPr>
          <w:p w14:paraId="234C266E" w14:textId="01BDAC4E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 xml:space="preserve">b)  </w:t>
            </w:r>
            <w:r w:rsidRPr="005F108D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>Is visually appealing</w:t>
            </w:r>
            <w:r w:rsidR="00924474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>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6B0947" w14:textId="6E9A7A04" w:rsidR="005F108D" w:rsidRPr="005F108D" w:rsidRDefault="00EE4953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ins w:id="111" w:author="Tek Huynh" w:date="2024-06-28T15:16:00Z" w16du:dateUtc="2024-06-28T05:16:00Z">
              <w:r>
                <w:rPr>
                  <w:rFonts w:ascii="Avenir Next LT Pro" w:hAnsi="Avenir Next LT Pro"/>
                  <w:noProof/>
                  <w:color w:val="auto"/>
                </w:rPr>
                <mc:AlternateContent>
                  <mc:Choice Requires="wpi">
                    <w:drawing>
                      <wp:anchor distT="0" distB="0" distL="114300" distR="114300" simplePos="0" relativeHeight="251668480" behindDoc="0" locked="0" layoutInCell="1" allowOverlap="1" wp14:anchorId="3747CCF0" wp14:editId="208FADC5">
                        <wp:simplePos x="0" y="0"/>
                        <wp:positionH relativeFrom="column">
                          <wp:posOffset>68925</wp:posOffset>
                        </wp:positionH>
                        <wp:positionV relativeFrom="paragraph">
                          <wp:posOffset>-74665</wp:posOffset>
                        </wp:positionV>
                        <wp:extent cx="345600" cy="322920"/>
                        <wp:effectExtent l="38100" t="38100" r="35560" b="39370"/>
                        <wp:wrapNone/>
                        <wp:docPr id="2130994499" name="Ink 8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18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345600" cy="32292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2F57A2A2" id="Ink 8" o:spid="_x0000_s1026" type="#_x0000_t75" style="position:absolute;margin-left:4.95pt;margin-top:-6.4pt;width:28.2pt;height:2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">
                        <v:imagedata r:id="rId19" o:title=""/>
                      </v:shape>
                    </w:pict>
                  </mc:Fallback>
                </mc:AlternateContent>
              </w:r>
              <w:r>
                <w:rPr>
                  <w:rFonts w:ascii="Avenir Next LT Pro" w:hAnsi="Avenir Next LT Pro"/>
                  <w:noProof/>
                  <w:color w:val="auto"/>
                </w:rPr>
                <mc:AlternateContent>
                  <mc:Choice Requires="wpi">
                    <w:drawing>
                      <wp:anchor distT="0" distB="0" distL="114300" distR="114300" simplePos="0" relativeHeight="251667456" behindDoc="0" locked="0" layoutInCell="1" allowOverlap="1" wp14:anchorId="628EC65C" wp14:editId="3B9F1C45">
                        <wp:simplePos x="0" y="0"/>
                        <wp:positionH relativeFrom="column">
                          <wp:posOffset>-753490120</wp:posOffset>
                        </wp:positionH>
                        <wp:positionV relativeFrom="paragraph">
                          <wp:posOffset>-514448515</wp:posOffset>
                        </wp:positionV>
                        <wp:extent cx="316080" cy="219600"/>
                        <wp:effectExtent l="38100" t="38100" r="46355" b="47625"/>
                        <wp:wrapNone/>
                        <wp:docPr id="2005026324" name="Ink 7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20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316080" cy="21960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06ECE269" id="Ink 7" o:spid="_x0000_s1026" type="#_x0000_t75" style="position:absolute;margin-left:-59330.45pt;margin-top:-40508.25pt;width:25.9pt;height:1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">
                        <v:imagedata r:id="rId21" o:title=""/>
                      </v:shape>
                    </w:pict>
                  </mc:Fallback>
                </mc:AlternateContent>
              </w:r>
            </w:ins>
            <w:ins w:id="112" w:author="Tek Huynh" w:date="2024-06-28T15:15:00Z" w16du:dateUtc="2024-06-28T05:15:00Z">
              <w:r>
                <w:rPr>
                  <w:rFonts w:ascii="Avenir Next LT Pro" w:hAnsi="Avenir Next LT Pro"/>
                  <w:noProof/>
                  <w:color w:val="auto"/>
                </w:rPr>
                <mc:AlternateContent>
                  <mc:Choice Requires="wpi">
                    <w:drawing>
                      <wp:anchor distT="0" distB="0" distL="114300" distR="114300" simplePos="0" relativeHeight="251666432" behindDoc="0" locked="0" layoutInCell="1" allowOverlap="1" wp14:anchorId="72ECE061" wp14:editId="67F4E2C7">
                        <wp:simplePos x="0" y="0"/>
                        <wp:positionH relativeFrom="column">
                          <wp:posOffset>-753534400</wp:posOffset>
                        </wp:positionH>
                        <wp:positionV relativeFrom="paragraph">
                          <wp:posOffset>-514537435</wp:posOffset>
                        </wp:positionV>
                        <wp:extent cx="376200" cy="266760"/>
                        <wp:effectExtent l="38100" t="38100" r="43180" b="38100"/>
                        <wp:wrapNone/>
                        <wp:docPr id="406224738" name="Ink 5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22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376200" cy="26676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66473113" id="Ink 5" o:spid="_x0000_s1026" type="#_x0000_t75" style="position:absolute;margin-left:-59333.9pt;margin-top:-40515.25pt;width:30.6pt;height:2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">
                        <v:imagedata r:id="rId23" o:title=""/>
                      </v:shape>
                    </w:pict>
                  </mc:Fallback>
                </mc:AlternateContent>
              </w:r>
            </w:ins>
            <w:r w:rsidR="005F108D"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="005F108D"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4FAEEE" w14:textId="315D02DC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F69489" w14:textId="67A7679D" w:rsidR="005F108D" w:rsidRPr="005F108D" w:rsidRDefault="00EE4953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ins w:id="113" w:author="Tek Huynh" w:date="2024-06-28T15:16:00Z" w16du:dateUtc="2024-06-28T05:16:00Z">
              <w:r>
                <w:rPr>
                  <w:rFonts w:ascii="Avenir Next LT Pro" w:hAnsi="Avenir Next LT Pro"/>
                  <w:noProof/>
                  <w:color w:val="auto"/>
                </w:rPr>
                <mc:AlternateContent>
                  <mc:Choice Requires="wpi">
                    <w:drawing>
                      <wp:anchor distT="0" distB="0" distL="114300" distR="114300" simplePos="0" relativeHeight="251669504" behindDoc="0" locked="0" layoutInCell="1" allowOverlap="1" wp14:anchorId="1C3EE37B" wp14:editId="0788E1CF">
                        <wp:simplePos x="0" y="0"/>
                        <wp:positionH relativeFrom="column">
                          <wp:posOffset>74910</wp:posOffset>
                        </wp:positionH>
                        <wp:positionV relativeFrom="paragraph">
                          <wp:posOffset>-67825</wp:posOffset>
                        </wp:positionV>
                        <wp:extent cx="1077120" cy="579240"/>
                        <wp:effectExtent l="38100" t="38100" r="46990" b="49530"/>
                        <wp:wrapNone/>
                        <wp:docPr id="1709416717" name="Ink 9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24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1077120" cy="57924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27CA2737" id="Ink 9" o:spid="_x0000_s1026" type="#_x0000_t75" style="position:absolute;margin-left:5.4pt;margin-top:-5.85pt;width:85.8pt;height:4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">
                        <v:imagedata r:id="rId25" o:title=""/>
                      </v:shape>
                    </w:pict>
                  </mc:Fallback>
                </mc:AlternateContent>
              </w:r>
            </w:ins>
            <w:r w:rsidR="005F108D"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="005F108D"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Maybe</w:t>
            </w:r>
          </w:p>
        </w:tc>
      </w:tr>
      <w:tr w:rsidR="005F108D" w:rsidRPr="005F108D" w14:paraId="47707BEB" w14:textId="77777777" w:rsidTr="00AF4E65">
        <w:trPr>
          <w:trHeight w:val="340"/>
        </w:trPr>
        <w:tc>
          <w:tcPr>
            <w:tcW w:w="4383" w:type="dxa"/>
            <w:shd w:val="clear" w:color="auto" w:fill="auto"/>
            <w:vAlign w:val="center"/>
          </w:tcPr>
          <w:p w14:paraId="2BEA3370" w14:textId="6487EF9F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 xml:space="preserve">c)  </w:t>
            </w:r>
            <w:r w:rsidRPr="005F108D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>Represents the event effectively</w:t>
            </w:r>
            <w:r w:rsidR="00924474"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  <w:t>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C420E9" w14:textId="4B7D2214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Yes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2F6096" w14:textId="5843713C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994172" w14:textId="5A7BF680" w:rsidR="005F108D" w:rsidRPr="005F108D" w:rsidRDefault="005F108D" w:rsidP="005F108D">
            <w:pPr>
              <w:pStyle w:val="BasicParagraph"/>
              <w:suppressAutoHyphens/>
              <w:rPr>
                <w:rFonts w:ascii="Avenir" w:eastAsiaTheme="minorHAnsi" w:hAnsi="Avenir" w:cs="Avenir"/>
                <w:color w:val="auto"/>
                <w:sz w:val="22"/>
                <w:szCs w:val="22"/>
                <w:lang w:eastAsia="en-US" w:bidi="he-IL"/>
              </w:rPr>
            </w:pPr>
            <w:r w:rsidRPr="005F108D">
              <w:rPr>
                <w:rFonts w:ascii="Avenir Next LT Pro" w:hAnsi="Avenir Next LT Pro"/>
                <w:color w:val="auto"/>
              </w:rPr>
              <w:sym w:font="Wingdings 2" w:char="F0A3"/>
            </w:r>
            <w:r w:rsidRPr="005F108D">
              <w:rPr>
                <w:rFonts w:ascii="Avenir Next LT Pro" w:hAnsi="Avenir Next LT Pro"/>
                <w:color w:val="auto"/>
                <w:sz w:val="22"/>
                <w:szCs w:val="22"/>
              </w:rPr>
              <w:t xml:space="preserve"> Maybe</w:t>
            </w:r>
          </w:p>
        </w:tc>
      </w:tr>
    </w:tbl>
    <w:p w14:paraId="60EAC906" w14:textId="62743DE3" w:rsidR="00D04B2C" w:rsidRPr="00BE3BA6" w:rsidRDefault="00D04B2C" w:rsidP="005F108D">
      <w:pPr>
        <w:pStyle w:val="BasicParagraph"/>
        <w:suppressAutoHyphens/>
        <w:rPr>
          <w:rFonts w:ascii="Avenir" w:eastAsiaTheme="minorHAnsi" w:hAnsi="Avenir" w:cs="Avenir"/>
          <w:sz w:val="16"/>
          <w:szCs w:val="16"/>
          <w:lang w:eastAsia="en-US" w:bidi="he-IL"/>
        </w:rPr>
      </w:pPr>
    </w:p>
    <w:p w14:paraId="04BEC2CF" w14:textId="325CA34F" w:rsidR="00E24BCF" w:rsidRDefault="00D04B2C" w:rsidP="00E24BCF">
      <w:pPr>
        <w:pStyle w:val="BasicParagraph"/>
        <w:numPr>
          <w:ilvl w:val="0"/>
          <w:numId w:val="10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D04B2C">
        <w:rPr>
          <w:rFonts w:ascii="Avenir Next" w:hAnsi="Avenir Next" w:cs="Avenir"/>
          <w:spacing w:val="-4"/>
          <w:sz w:val="22"/>
          <w:szCs w:val="22"/>
        </w:rPr>
        <w:t xml:space="preserve">Of the two poster designs, which is your </w:t>
      </w:r>
      <w:proofErr w:type="spellStart"/>
      <w:r w:rsidRPr="00D04B2C">
        <w:rPr>
          <w:rFonts w:ascii="Avenir Next" w:hAnsi="Avenir Next" w:cs="Avenir"/>
          <w:spacing w:val="-4"/>
          <w:sz w:val="22"/>
          <w:szCs w:val="22"/>
        </w:rPr>
        <w:t>favourite</w:t>
      </w:r>
      <w:proofErr w:type="spellEnd"/>
      <w:r w:rsidRPr="00D04B2C">
        <w:rPr>
          <w:rFonts w:ascii="Avenir Next" w:hAnsi="Avenir Next" w:cs="Avenir"/>
          <w:spacing w:val="-4"/>
          <w:sz w:val="22"/>
          <w:szCs w:val="22"/>
        </w:rPr>
        <w:t>?</w:t>
      </w:r>
      <w:r w:rsidR="008B354D">
        <w:rPr>
          <w:rFonts w:ascii="Avenir Next" w:hAnsi="Avenir Next" w:cs="Avenir"/>
          <w:spacing w:val="-4"/>
          <w:sz w:val="22"/>
          <w:szCs w:val="22"/>
        </w:rP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686"/>
      </w:tblGrid>
      <w:tr w:rsidR="008B354D" w14:paraId="5679BD36" w14:textId="77777777" w:rsidTr="00C133CB">
        <w:trPr>
          <w:trHeight w:val="866"/>
        </w:trPr>
        <w:tc>
          <w:tcPr>
            <w:tcW w:w="14686" w:type="dxa"/>
          </w:tcPr>
          <w:p w14:paraId="6950A93F" w14:textId="69394B57" w:rsidR="008B354D" w:rsidRDefault="00781F53" w:rsidP="008B354D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ins w:id="114" w:author="Tek Huynh" w:date="2024-06-28T15:16:00Z" w16du:dateUtc="2024-06-28T05:16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 like the red one</w:t>
              </w:r>
            </w:ins>
          </w:p>
        </w:tc>
      </w:tr>
    </w:tbl>
    <w:p w14:paraId="14F07A4E" w14:textId="77777777" w:rsidR="00F814D3" w:rsidRPr="00BE3BA6" w:rsidRDefault="00F814D3" w:rsidP="0067319F">
      <w:pPr>
        <w:pStyle w:val="BasicParagraph"/>
        <w:suppressAutoHyphens/>
        <w:rPr>
          <w:rFonts w:ascii="Avenir Next" w:hAnsi="Avenir Next" w:cs="Avenir"/>
          <w:spacing w:val="-4"/>
          <w:sz w:val="16"/>
          <w:szCs w:val="16"/>
        </w:rPr>
      </w:pPr>
    </w:p>
    <w:p w14:paraId="52525D4D" w14:textId="490223B3" w:rsidR="00F814D3" w:rsidRPr="000173B9" w:rsidRDefault="00CE50FE" w:rsidP="000173B9">
      <w:pPr>
        <w:pStyle w:val="BasicParagraph"/>
        <w:numPr>
          <w:ilvl w:val="0"/>
          <w:numId w:val="10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0173B9">
        <w:rPr>
          <w:rFonts w:ascii="Avenir Next" w:hAnsi="Avenir Next" w:cs="Avenir"/>
          <w:spacing w:val="-4"/>
          <w:sz w:val="22"/>
          <w:szCs w:val="22"/>
          <w:lang w:eastAsia="zh-CN"/>
        </w:rPr>
        <w:t xml:space="preserve">Why is it your </w:t>
      </w:r>
      <w:proofErr w:type="spellStart"/>
      <w:r w:rsidRPr="000173B9">
        <w:rPr>
          <w:rFonts w:ascii="Avenir Next" w:hAnsi="Avenir Next" w:cs="Avenir"/>
          <w:spacing w:val="-4"/>
          <w:sz w:val="22"/>
          <w:szCs w:val="22"/>
          <w:lang w:eastAsia="zh-CN"/>
        </w:rPr>
        <w:t>favourite</w:t>
      </w:r>
      <w:proofErr w:type="spellEnd"/>
      <w:r w:rsidRPr="000173B9">
        <w:rPr>
          <w:rFonts w:ascii="Avenir Next" w:hAnsi="Avenir Next" w:cs="Avenir"/>
          <w:spacing w:val="-4"/>
          <w:sz w:val="22"/>
          <w:szCs w:val="22"/>
          <w:lang w:eastAsia="zh-CN"/>
        </w:rPr>
        <w:t xml:space="preserve"> poster?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70"/>
      </w:tblGrid>
      <w:tr w:rsidR="00F814D3" w14:paraId="5C9990D4" w14:textId="77777777" w:rsidTr="00AF4E65">
        <w:trPr>
          <w:trHeight w:val="794"/>
        </w:trPr>
        <w:tc>
          <w:tcPr>
            <w:tcW w:w="15390" w:type="dxa"/>
          </w:tcPr>
          <w:p w14:paraId="669AD2E5" w14:textId="432A35C3" w:rsidR="00F814D3" w:rsidRDefault="00781F53" w:rsidP="00AF4E65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ins w:id="115" w:author="Tek Huynh" w:date="2024-06-28T15:16:00Z" w16du:dateUtc="2024-06-28T05:16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Because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its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red </w:t>
              </w:r>
              <w:proofErr w:type="spell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colour</w:t>
              </w:r>
            </w:ins>
            <w:ins w:id="116" w:author="Tek Huynh" w:date="2024-06-28T15:17:00Z" w16du:dateUtc="2024-06-28T05:17:00Z"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ed</w:t>
              </w:r>
              <w:proofErr w:type="spell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.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Also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</w:t>
              </w:r>
              <w:proofErr w:type="gramStart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>its</w:t>
              </w:r>
              <w:proofErr w:type="gramEnd"/>
              <w:r>
                <w:rPr>
                  <w:rFonts w:ascii="Avenir Next" w:hAnsi="Avenir Next" w:cs="Avenir"/>
                  <w:spacing w:val="-4"/>
                  <w:sz w:val="22"/>
                  <w:szCs w:val="22"/>
                </w:rPr>
                <w:t xml:space="preserve"> like a fairy tale with a girl hero. </w:t>
              </w:r>
            </w:ins>
          </w:p>
        </w:tc>
      </w:tr>
    </w:tbl>
    <w:p w14:paraId="5DE9DE9E" w14:textId="689C616C" w:rsidR="00CE50FE" w:rsidRPr="00BE3BA6" w:rsidRDefault="00CE50FE" w:rsidP="00F814D3">
      <w:pPr>
        <w:pStyle w:val="BasicParagraph"/>
        <w:suppressAutoHyphens/>
        <w:ind w:left="360"/>
        <w:rPr>
          <w:rFonts w:ascii="Avenir Next" w:hAnsi="Avenir Next" w:cs="Avenir"/>
          <w:spacing w:val="-4"/>
          <w:sz w:val="16"/>
          <w:szCs w:val="16"/>
        </w:rPr>
      </w:pPr>
    </w:p>
    <w:p w14:paraId="6CE15833" w14:textId="4B9C4418" w:rsidR="00CE50FE" w:rsidRDefault="00CE50FE" w:rsidP="00CE50FE">
      <w:pPr>
        <w:pStyle w:val="BasicParagraph"/>
        <w:numPr>
          <w:ilvl w:val="0"/>
          <w:numId w:val="10"/>
        </w:numPr>
        <w:suppressAutoHyphens/>
        <w:rPr>
          <w:rFonts w:ascii="Avenir" w:eastAsiaTheme="minorHAnsi" w:hAnsi="Avenir" w:cs="Avenir"/>
          <w:sz w:val="22"/>
          <w:szCs w:val="22"/>
          <w:lang w:eastAsia="en-US" w:bidi="he-IL"/>
        </w:rPr>
      </w:pPr>
      <w:r>
        <w:rPr>
          <w:rFonts w:ascii="Avenir" w:eastAsiaTheme="minorHAnsi" w:hAnsi="Avenir" w:cs="Avenir"/>
          <w:sz w:val="22"/>
          <w:szCs w:val="22"/>
          <w:lang w:eastAsia="en-US" w:bidi="he-IL"/>
        </w:rPr>
        <w:t xml:space="preserve">Consider both poster designs. Do you think that the use of </w:t>
      </w:r>
      <w:proofErr w:type="spellStart"/>
      <w:r>
        <w:rPr>
          <w:rFonts w:ascii="Avenir" w:eastAsiaTheme="minorHAnsi" w:hAnsi="Avenir" w:cs="Avenir"/>
          <w:sz w:val="22"/>
          <w:szCs w:val="22"/>
          <w:lang w:eastAsia="en-US" w:bidi="he-IL"/>
        </w:rPr>
        <w:t>colour</w:t>
      </w:r>
      <w:proofErr w:type="spellEnd"/>
      <w:r>
        <w:rPr>
          <w:rFonts w:ascii="Avenir" w:eastAsiaTheme="minorHAnsi" w:hAnsi="Avenir" w:cs="Avenir"/>
          <w:sz w:val="22"/>
          <w:szCs w:val="22"/>
          <w:lang w:eastAsia="en-US" w:bidi="he-IL"/>
        </w:rPr>
        <w:t xml:space="preserve"> has been successful in communicating the concept or idea?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686"/>
      </w:tblGrid>
      <w:tr w:rsidR="008B354D" w14:paraId="1C83D647" w14:textId="77777777" w:rsidTr="00C133CB">
        <w:trPr>
          <w:trHeight w:val="750"/>
        </w:trPr>
        <w:tc>
          <w:tcPr>
            <w:tcW w:w="14686" w:type="dxa"/>
          </w:tcPr>
          <w:p w14:paraId="43A7EEE0" w14:textId="3409961D" w:rsidR="008B354D" w:rsidRDefault="00781F53" w:rsidP="0067319F">
            <w:pPr>
              <w:pStyle w:val="BasicParagraph"/>
              <w:suppressAutoHyphens/>
              <w:rPr>
                <w:rFonts w:ascii="Avenir" w:eastAsiaTheme="minorHAnsi" w:hAnsi="Avenir" w:cs="Avenir"/>
                <w:sz w:val="16"/>
                <w:szCs w:val="16"/>
                <w:lang w:eastAsia="en-US" w:bidi="he-IL"/>
              </w:rPr>
            </w:pPr>
            <w:ins w:id="117" w:author="Tek Huynh" w:date="2024-06-28T15:17:00Z" w16du:dateUtc="2024-06-28T05:17:00Z">
              <w:r>
                <w:rPr>
                  <w:rFonts w:ascii="Avenir" w:eastAsiaTheme="minorHAnsi" w:hAnsi="Avenir" w:cs="Avenir"/>
                  <w:sz w:val="16"/>
                  <w:szCs w:val="16"/>
                  <w:lang w:eastAsia="en-US" w:bidi="he-IL"/>
                </w:rPr>
                <w:t xml:space="preserve">Yes. I like the red one. </w:t>
              </w:r>
            </w:ins>
          </w:p>
        </w:tc>
      </w:tr>
    </w:tbl>
    <w:p w14:paraId="44ED244F" w14:textId="77777777" w:rsidR="0067319F" w:rsidRPr="00BE3BA6" w:rsidRDefault="0067319F" w:rsidP="0067319F">
      <w:pPr>
        <w:pStyle w:val="BasicParagraph"/>
        <w:suppressAutoHyphens/>
        <w:ind w:left="360"/>
        <w:rPr>
          <w:rFonts w:ascii="Avenir" w:eastAsiaTheme="minorHAnsi" w:hAnsi="Avenir" w:cs="Avenir"/>
          <w:sz w:val="16"/>
          <w:szCs w:val="16"/>
          <w:lang w:eastAsia="en-US" w:bidi="he-IL"/>
        </w:rPr>
      </w:pPr>
    </w:p>
    <w:p w14:paraId="70CC21A4" w14:textId="12FC3777" w:rsidR="0067319F" w:rsidRDefault="00CE50FE" w:rsidP="00CE50FE">
      <w:pPr>
        <w:pStyle w:val="BasicParagraph"/>
        <w:numPr>
          <w:ilvl w:val="0"/>
          <w:numId w:val="10"/>
        </w:numPr>
        <w:suppressAutoHyphens/>
        <w:rPr>
          <w:rFonts w:ascii="Avenir" w:eastAsiaTheme="minorHAnsi" w:hAnsi="Avenir" w:cs="Avenir"/>
          <w:sz w:val="22"/>
          <w:szCs w:val="22"/>
          <w:lang w:eastAsia="en-US" w:bidi="he-IL"/>
        </w:rPr>
      </w:pPr>
      <w:r>
        <w:rPr>
          <w:rFonts w:ascii="Avenir" w:eastAsiaTheme="minorHAnsi" w:hAnsi="Avenir" w:cs="Avenir"/>
          <w:sz w:val="22"/>
          <w:szCs w:val="22"/>
          <w:lang w:eastAsia="en-US" w:bidi="he-IL"/>
        </w:rPr>
        <w:t>Give a reason for your answer to question four above.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70"/>
      </w:tblGrid>
      <w:tr w:rsidR="0067319F" w14:paraId="3EEA9353" w14:textId="77777777" w:rsidTr="00AF4E65">
        <w:trPr>
          <w:trHeight w:val="794"/>
        </w:trPr>
        <w:tc>
          <w:tcPr>
            <w:tcW w:w="15390" w:type="dxa"/>
          </w:tcPr>
          <w:p w14:paraId="6B01CB8B" w14:textId="700512AD" w:rsidR="0067319F" w:rsidRDefault="00781F53" w:rsidP="00AF4E65">
            <w:pPr>
              <w:pStyle w:val="BasicParagraph"/>
              <w:suppressAutoHyphens/>
              <w:rPr>
                <w:rFonts w:ascii="Avenir" w:eastAsiaTheme="minorHAnsi" w:hAnsi="Avenir" w:cs="Avenir"/>
                <w:sz w:val="22"/>
                <w:szCs w:val="22"/>
                <w:lang w:eastAsia="en-US" w:bidi="he-IL"/>
              </w:rPr>
            </w:pPr>
            <w:ins w:id="118" w:author="Tek Huynh" w:date="2024-06-28T15:18:00Z" w16du:dateUtc="2024-06-28T05:18:00Z">
              <w:r>
                <w:rPr>
                  <w:rFonts w:ascii="Avenir" w:eastAsiaTheme="minorHAnsi" w:hAnsi="Avenir" w:cs="Avenir"/>
                  <w:sz w:val="16"/>
                  <w:szCs w:val="16"/>
                  <w:lang w:eastAsia="en-US" w:bidi="he-IL"/>
                </w:rPr>
                <w:t>The green part tells me the what the picture is about.</w:t>
              </w:r>
            </w:ins>
          </w:p>
        </w:tc>
      </w:tr>
    </w:tbl>
    <w:p w14:paraId="0040793A" w14:textId="5DB4812A" w:rsidR="00CE50FE" w:rsidRPr="00BE3BA6" w:rsidRDefault="00CE50FE" w:rsidP="0067319F">
      <w:pPr>
        <w:pStyle w:val="BasicParagraph"/>
        <w:suppressAutoHyphens/>
        <w:ind w:left="360"/>
        <w:rPr>
          <w:rFonts w:ascii="Avenir" w:eastAsiaTheme="minorHAnsi" w:hAnsi="Avenir" w:cs="Avenir"/>
          <w:sz w:val="16"/>
          <w:szCs w:val="16"/>
          <w:lang w:eastAsia="en-US" w:bidi="he-IL"/>
        </w:rPr>
      </w:pPr>
    </w:p>
    <w:p w14:paraId="2FA51933" w14:textId="03318938" w:rsidR="00CE50FE" w:rsidRDefault="00CE50FE" w:rsidP="00CE50FE">
      <w:pPr>
        <w:pStyle w:val="BasicParagraph"/>
        <w:numPr>
          <w:ilvl w:val="0"/>
          <w:numId w:val="10"/>
        </w:numPr>
        <w:suppressAutoHyphens/>
        <w:rPr>
          <w:rFonts w:ascii="Avenir" w:eastAsiaTheme="minorHAnsi" w:hAnsi="Avenir" w:cs="Avenir"/>
          <w:sz w:val="22"/>
          <w:szCs w:val="22"/>
          <w:lang w:eastAsia="en-US" w:bidi="he-IL"/>
        </w:rPr>
      </w:pPr>
      <w:r w:rsidRPr="000643DE">
        <w:rPr>
          <w:rFonts w:ascii="Avenir" w:eastAsiaTheme="minorHAnsi" w:hAnsi="Avenir" w:cs="Avenir"/>
          <w:sz w:val="22"/>
          <w:szCs w:val="22"/>
          <w:lang w:eastAsia="en-US" w:bidi="he-IL"/>
        </w:rPr>
        <w:t xml:space="preserve">Consider both poster designs. </w:t>
      </w:r>
      <w:r w:rsidR="00417448" w:rsidRPr="000643DE">
        <w:rPr>
          <w:rFonts w:ascii="Avenir" w:eastAsiaTheme="minorHAnsi" w:hAnsi="Avenir" w:cs="Avenir"/>
          <w:sz w:val="22"/>
          <w:szCs w:val="22"/>
          <w:lang w:eastAsia="en-US" w:bidi="he-IL"/>
        </w:rPr>
        <w:t>Overall,</w:t>
      </w:r>
      <w:r w:rsidRPr="000643DE">
        <w:rPr>
          <w:rFonts w:ascii="Avenir" w:eastAsiaTheme="minorHAnsi" w:hAnsi="Avenir" w:cs="Avenir"/>
          <w:sz w:val="22"/>
          <w:szCs w:val="22"/>
          <w:lang w:eastAsia="en-US" w:bidi="he-IL"/>
        </w:rPr>
        <w:t xml:space="preserve"> do you think they have been successful in communicating the concept or idea?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686"/>
      </w:tblGrid>
      <w:tr w:rsidR="008B354D" w14:paraId="205B1DC5" w14:textId="77777777" w:rsidTr="00C133CB">
        <w:trPr>
          <w:trHeight w:val="669"/>
        </w:trPr>
        <w:tc>
          <w:tcPr>
            <w:tcW w:w="14686" w:type="dxa"/>
          </w:tcPr>
          <w:p w14:paraId="2755C45E" w14:textId="5DBCB6BA" w:rsidR="008B354D" w:rsidRDefault="00781F53" w:rsidP="00BE3BA6">
            <w:pPr>
              <w:pStyle w:val="BasicParagraph"/>
              <w:suppressAutoHyphens/>
              <w:rPr>
                <w:rFonts w:ascii="Avenir" w:eastAsiaTheme="minorHAnsi" w:hAnsi="Avenir" w:cs="Avenir"/>
                <w:sz w:val="16"/>
                <w:szCs w:val="16"/>
                <w:lang w:eastAsia="en-US" w:bidi="he-IL"/>
              </w:rPr>
            </w:pPr>
            <w:ins w:id="119" w:author="Tek Huynh" w:date="2024-06-28T15:19:00Z" w16du:dateUtc="2024-06-28T05:19:00Z">
              <w:r>
                <w:rPr>
                  <w:rFonts w:ascii="Avenir" w:eastAsiaTheme="minorHAnsi" w:hAnsi="Avenir" w:cs="Avenir"/>
                  <w:sz w:val="16"/>
                  <w:szCs w:val="16"/>
                  <w:lang w:eastAsia="en-US" w:bidi="he-IL"/>
                </w:rPr>
                <w:t xml:space="preserve">Yes and no. </w:t>
              </w:r>
            </w:ins>
          </w:p>
        </w:tc>
      </w:tr>
    </w:tbl>
    <w:p w14:paraId="3CA5D63D" w14:textId="77777777" w:rsidR="00BE3BA6" w:rsidRPr="00BE3BA6" w:rsidRDefault="00BE3BA6" w:rsidP="00BE3BA6">
      <w:pPr>
        <w:pStyle w:val="BasicParagraph"/>
        <w:suppressAutoHyphens/>
        <w:ind w:left="360"/>
        <w:rPr>
          <w:rFonts w:ascii="Avenir" w:eastAsiaTheme="minorHAnsi" w:hAnsi="Avenir" w:cs="Avenir"/>
          <w:sz w:val="16"/>
          <w:szCs w:val="16"/>
          <w:lang w:eastAsia="en-US" w:bidi="he-IL"/>
        </w:rPr>
      </w:pPr>
    </w:p>
    <w:p w14:paraId="229C3E48" w14:textId="0B261679" w:rsidR="00BE3BA6" w:rsidRPr="00BE3BA6" w:rsidRDefault="00CE50FE" w:rsidP="00BE3BA6">
      <w:pPr>
        <w:pStyle w:val="BasicParagraph"/>
        <w:numPr>
          <w:ilvl w:val="0"/>
          <w:numId w:val="10"/>
        </w:numPr>
        <w:suppressAutoHyphens/>
        <w:rPr>
          <w:rFonts w:ascii="Avenir" w:eastAsiaTheme="minorHAnsi" w:hAnsi="Avenir" w:cs="Avenir"/>
          <w:sz w:val="22"/>
          <w:szCs w:val="22"/>
          <w:lang w:eastAsia="en-US" w:bidi="he-IL"/>
        </w:rPr>
      </w:pPr>
      <w:r>
        <w:rPr>
          <w:rFonts w:ascii="Avenir" w:eastAsiaTheme="minorHAnsi" w:hAnsi="Avenir" w:cs="Avenir"/>
          <w:sz w:val="22"/>
          <w:szCs w:val="22"/>
          <w:lang w:eastAsia="en-US" w:bidi="he-IL"/>
        </w:rPr>
        <w:t>Give a reason for your answer to question six above.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70"/>
      </w:tblGrid>
      <w:tr w:rsidR="00BE3BA6" w14:paraId="148A651C" w14:textId="77777777" w:rsidTr="00AF4E65">
        <w:trPr>
          <w:trHeight w:val="794"/>
        </w:trPr>
        <w:tc>
          <w:tcPr>
            <w:tcW w:w="15390" w:type="dxa"/>
          </w:tcPr>
          <w:p w14:paraId="57DDEBEC" w14:textId="77777777" w:rsidR="00C0036F" w:rsidRDefault="00781F53" w:rsidP="00AF4E65">
            <w:pPr>
              <w:pStyle w:val="BasicParagraph"/>
              <w:suppressAutoHyphens/>
              <w:rPr>
                <w:ins w:id="120" w:author="Tek Huynh" w:date="2024-06-28T15:19:00Z" w16du:dateUtc="2024-06-28T05:19:00Z"/>
                <w:rFonts w:ascii="Avenir" w:eastAsiaTheme="minorHAnsi" w:hAnsi="Avenir" w:cs="Avenir"/>
                <w:sz w:val="16"/>
                <w:szCs w:val="16"/>
                <w:lang w:eastAsia="en-US" w:bidi="he-IL"/>
              </w:rPr>
            </w:pPr>
            <w:ins w:id="121" w:author="Tek Huynh" w:date="2024-06-28T15:19:00Z" w16du:dateUtc="2024-06-28T05:19:00Z">
              <w:r>
                <w:rPr>
                  <w:rFonts w:ascii="Avenir" w:eastAsiaTheme="minorHAnsi" w:hAnsi="Avenir" w:cs="Avenir"/>
                  <w:sz w:val="16"/>
                  <w:szCs w:val="16"/>
                  <w:lang w:eastAsia="en-US" w:bidi="he-IL"/>
                </w:rPr>
                <w:t xml:space="preserve">The one with the man is too grown up for me. I don’t like the look of him. I don’t want to look at that poster. </w:t>
              </w:r>
              <w:proofErr w:type="spellStart"/>
              <w:r>
                <w:rPr>
                  <w:rFonts w:ascii="Avenir" w:eastAsiaTheme="minorHAnsi" w:hAnsi="Avenir" w:cs="Avenir"/>
                  <w:sz w:val="16"/>
                  <w:szCs w:val="16"/>
                  <w:lang w:eastAsia="en-US" w:bidi="he-IL"/>
                </w:rPr>
                <w:t>Nop</w:t>
              </w:r>
              <w:proofErr w:type="spellEnd"/>
            </w:ins>
          </w:p>
          <w:p w14:paraId="3951DCA4" w14:textId="56A256A3" w:rsidR="00781F53" w:rsidRDefault="00781F53" w:rsidP="00AF4E65">
            <w:pPr>
              <w:pStyle w:val="BasicParagraph"/>
              <w:suppressAutoHyphens/>
              <w:rPr>
                <w:rFonts w:ascii="Avenir" w:eastAsiaTheme="minorHAnsi" w:hAnsi="Avenir" w:cs="Avenir"/>
                <w:sz w:val="22"/>
                <w:szCs w:val="22"/>
                <w:lang w:eastAsia="en-US" w:bidi="he-IL"/>
              </w:rPr>
            </w:pPr>
            <w:ins w:id="122" w:author="Tek Huynh" w:date="2024-06-28T15:19:00Z" w16du:dateUtc="2024-06-28T05:19:00Z">
              <w:r>
                <w:rPr>
                  <w:rFonts w:ascii="Avenir" w:eastAsiaTheme="minorHAnsi" w:hAnsi="Avenir" w:cs="Avenir"/>
                  <w:sz w:val="22"/>
                  <w:szCs w:val="22"/>
                  <w:lang w:eastAsia="en-US" w:bidi="he-IL"/>
                </w:rPr>
                <w:t xml:space="preserve">I like the red one. </w:t>
              </w:r>
            </w:ins>
          </w:p>
        </w:tc>
      </w:tr>
    </w:tbl>
    <w:p w14:paraId="4AE3973C" w14:textId="77777777" w:rsidR="00CE50FE" w:rsidRDefault="00CE50FE" w:rsidP="00B573DF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  <w:sectPr w:rsidR="00CE50FE" w:rsidSect="000173B9">
          <w:pgSz w:w="16840" w:h="11900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85225B2" w14:textId="0AF0859A" w:rsidR="0006055B" w:rsidRPr="00E9648C" w:rsidRDefault="0006055B" w:rsidP="0006055B">
      <w:pPr>
        <w:pStyle w:val="BasicParagraph"/>
        <w:suppressAutoHyphens/>
        <w:ind w:left="360"/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</w:pPr>
      <w:r w:rsidRPr="00E9648C"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  <w:lastRenderedPageBreak/>
        <w:t>S</w:t>
      </w:r>
      <w:r>
        <w:rPr>
          <w:rFonts w:ascii="Avenir Next LT Pro Light" w:hAnsi="Avenir Next LT Pro Light" w:cs="Avenir"/>
          <w:b/>
          <w:bCs/>
          <w:color w:val="2F7AB4"/>
          <w:spacing w:val="-4"/>
          <w:sz w:val="28"/>
          <w:szCs w:val="28"/>
        </w:rPr>
        <w:t>ubmission Instructions</w:t>
      </w:r>
    </w:p>
    <w:p w14:paraId="43B4242F" w14:textId="77777777" w:rsidR="00B573DF" w:rsidRDefault="00B573DF" w:rsidP="00B573DF">
      <w:pPr>
        <w:pStyle w:val="BasicParagraph"/>
        <w:numPr>
          <w:ilvl w:val="0"/>
          <w:numId w:val="11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To submit this workbook, </w:t>
      </w:r>
      <w:r w:rsidRPr="000D36FA">
        <w:rPr>
          <w:rFonts w:ascii="Avenir Next" w:hAnsi="Avenir Next" w:cs="Avenir"/>
          <w:spacing w:val="-4"/>
          <w:sz w:val="22"/>
          <w:szCs w:val="22"/>
        </w:rPr>
        <w:t>complete all activities in th</w:t>
      </w:r>
      <w:r>
        <w:rPr>
          <w:rFonts w:ascii="Avenir Next" w:hAnsi="Avenir Next" w:cs="Avenir"/>
          <w:spacing w:val="-4"/>
          <w:sz w:val="22"/>
          <w:szCs w:val="22"/>
        </w:rPr>
        <w:t>is</w:t>
      </w:r>
      <w:r w:rsidRPr="000D36FA">
        <w:rPr>
          <w:rFonts w:ascii="Avenir Next" w:hAnsi="Avenir Next" w:cs="Avenir"/>
          <w:spacing w:val="-4"/>
          <w:sz w:val="22"/>
          <w:szCs w:val="22"/>
        </w:rPr>
        <w:t xml:space="preserve"> workbook</w:t>
      </w:r>
      <w:r>
        <w:rPr>
          <w:rFonts w:ascii="Avenir Next" w:hAnsi="Avenir Next" w:cs="Avenir"/>
          <w:spacing w:val="-4"/>
          <w:sz w:val="22"/>
          <w:szCs w:val="22"/>
        </w:rPr>
        <w:t xml:space="preserve">. </w:t>
      </w:r>
    </w:p>
    <w:p w14:paraId="70DCE866" w14:textId="77777777" w:rsidR="00B573DF" w:rsidRDefault="00B573DF" w:rsidP="00B573DF">
      <w:pPr>
        <w:pStyle w:val="BasicParagraph"/>
        <w:numPr>
          <w:ilvl w:val="0"/>
          <w:numId w:val="11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Save it as a PDF. </w:t>
      </w:r>
    </w:p>
    <w:p w14:paraId="65CC832B" w14:textId="380D412F" w:rsidR="00B573DF" w:rsidRDefault="00B573DF" w:rsidP="00B573DF">
      <w:pPr>
        <w:pStyle w:val="BasicParagraph"/>
        <w:numPr>
          <w:ilvl w:val="0"/>
          <w:numId w:val="11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 xml:space="preserve">Use </w:t>
      </w:r>
      <w:r w:rsidRPr="000D36FA">
        <w:rPr>
          <w:rFonts w:ascii="Avenir Next" w:hAnsi="Avenir Next" w:cs="Avenir"/>
          <w:spacing w:val="-4"/>
          <w:sz w:val="22"/>
          <w:szCs w:val="22"/>
        </w:rPr>
        <w:t>th</w:t>
      </w:r>
      <w:r>
        <w:rPr>
          <w:rFonts w:ascii="Avenir Next" w:hAnsi="Avenir Next" w:cs="Avenir"/>
          <w:spacing w:val="-4"/>
          <w:sz w:val="22"/>
          <w:szCs w:val="22"/>
        </w:rPr>
        <w:t>e</w:t>
      </w:r>
      <w:r w:rsidRPr="000D36FA">
        <w:rPr>
          <w:rFonts w:ascii="Avenir Next" w:hAnsi="Avenir Next" w:cs="Avenir"/>
          <w:spacing w:val="-4"/>
          <w:sz w:val="22"/>
          <w:szCs w:val="22"/>
        </w:rPr>
        <w:t xml:space="preserve"> naming convention: FirstLast_A1015</w:t>
      </w:r>
      <w:r w:rsidR="00D34661">
        <w:rPr>
          <w:rFonts w:ascii="Avenir Next" w:hAnsi="Avenir Next" w:cs="Avenir"/>
          <w:spacing w:val="-4"/>
          <w:sz w:val="22"/>
          <w:szCs w:val="22"/>
        </w:rPr>
        <w:t>4</w:t>
      </w:r>
      <w:r w:rsidRPr="000D36FA">
        <w:rPr>
          <w:rFonts w:ascii="Avenir Next" w:hAnsi="Avenir Next" w:cs="Avenir"/>
          <w:spacing w:val="-4"/>
          <w:sz w:val="22"/>
          <w:szCs w:val="22"/>
        </w:rPr>
        <w:t>_AT</w:t>
      </w:r>
      <w:r>
        <w:rPr>
          <w:rFonts w:ascii="Avenir Next" w:hAnsi="Avenir Next" w:cs="Avenir"/>
          <w:spacing w:val="-4"/>
          <w:sz w:val="22"/>
          <w:szCs w:val="22"/>
        </w:rPr>
        <w:t>2c</w:t>
      </w:r>
      <w:r w:rsidRPr="000D36FA">
        <w:rPr>
          <w:rFonts w:ascii="Avenir Next" w:hAnsi="Avenir Next" w:cs="Avenir"/>
          <w:spacing w:val="-4"/>
          <w:sz w:val="22"/>
          <w:szCs w:val="22"/>
        </w:rPr>
        <w:t>_DDMMYY</w:t>
      </w:r>
    </w:p>
    <w:p w14:paraId="71D0FB09" w14:textId="0B5E4FCB" w:rsidR="00B573DF" w:rsidRPr="000D36FA" w:rsidRDefault="00B573DF" w:rsidP="00B573DF">
      <w:pPr>
        <w:pStyle w:val="BasicParagraph"/>
        <w:numPr>
          <w:ilvl w:val="0"/>
          <w:numId w:val="11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0D36FA">
        <w:rPr>
          <w:rFonts w:ascii="Avenir" w:eastAsiaTheme="minorHAnsi" w:hAnsi="Avenir" w:cs="Avenir"/>
          <w:sz w:val="22"/>
          <w:szCs w:val="22"/>
          <w:lang w:eastAsia="en-US"/>
        </w:rPr>
        <w:t xml:space="preserve">Go to the Submissions Area </w:t>
      </w:r>
      <w:r>
        <w:rPr>
          <w:rFonts w:ascii="Avenir" w:eastAsiaTheme="minorHAnsi" w:hAnsi="Avenir" w:cs="Avenir"/>
          <w:sz w:val="22"/>
          <w:szCs w:val="22"/>
          <w:lang w:eastAsia="en-US"/>
        </w:rPr>
        <w:t xml:space="preserve">in </w:t>
      </w:r>
      <w:proofErr w:type="spellStart"/>
      <w:r>
        <w:rPr>
          <w:rFonts w:ascii="Avenir" w:eastAsiaTheme="minorHAnsi" w:hAnsi="Avenir" w:cs="Avenir"/>
          <w:sz w:val="22"/>
          <w:szCs w:val="22"/>
          <w:lang w:eastAsia="en-US"/>
        </w:rPr>
        <w:t>myAPC.hub</w:t>
      </w:r>
      <w:proofErr w:type="spellEnd"/>
      <w:r>
        <w:rPr>
          <w:rFonts w:ascii="Avenir" w:eastAsiaTheme="minorHAnsi" w:hAnsi="Avenir" w:cs="Avenir"/>
          <w:sz w:val="22"/>
          <w:szCs w:val="22"/>
          <w:lang w:eastAsia="en-US"/>
        </w:rPr>
        <w:t xml:space="preserve"> </w:t>
      </w:r>
      <w:r w:rsidRPr="000D36FA">
        <w:rPr>
          <w:rFonts w:ascii="Avenir" w:eastAsiaTheme="minorHAnsi" w:hAnsi="Avenir" w:cs="Avenir"/>
          <w:sz w:val="22"/>
          <w:szCs w:val="22"/>
          <w:lang w:eastAsia="en-US"/>
        </w:rPr>
        <w:t xml:space="preserve">and select ASSESSMENT TASK </w:t>
      </w:r>
      <w:r>
        <w:rPr>
          <w:rFonts w:ascii="Avenir" w:eastAsiaTheme="minorHAnsi" w:hAnsi="Avenir" w:cs="Avenir"/>
          <w:sz w:val="22"/>
          <w:szCs w:val="22"/>
          <w:lang w:eastAsia="en-US"/>
        </w:rPr>
        <w:t>2</w:t>
      </w:r>
      <w:r w:rsidRPr="000D36FA">
        <w:rPr>
          <w:rFonts w:ascii="Avenir" w:eastAsiaTheme="minorHAnsi" w:hAnsi="Avenir" w:cs="Avenir"/>
          <w:sz w:val="22"/>
          <w:szCs w:val="22"/>
          <w:lang w:eastAsia="en-US"/>
        </w:rPr>
        <w:t>. Submit your work</w:t>
      </w:r>
      <w:r>
        <w:rPr>
          <w:rFonts w:ascii="Avenir" w:eastAsiaTheme="minorHAnsi" w:hAnsi="Avenir" w:cs="Avenir"/>
          <w:sz w:val="22"/>
          <w:szCs w:val="22"/>
          <w:lang w:eastAsia="en-US"/>
        </w:rPr>
        <w:t>.</w:t>
      </w:r>
      <w:r w:rsidRPr="000D36FA">
        <w:rPr>
          <w:rFonts w:ascii="Avenir" w:eastAsiaTheme="minorHAnsi" w:hAnsi="Avenir" w:cs="Avenir"/>
          <w:sz w:val="22"/>
          <w:szCs w:val="22"/>
          <w:lang w:eastAsia="en-US"/>
        </w:rPr>
        <w:t xml:space="preserve"> </w:t>
      </w:r>
    </w:p>
    <w:p w14:paraId="01755417" w14:textId="77777777" w:rsidR="00B573DF" w:rsidRDefault="00B573DF" w:rsidP="0000652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sectPr w:rsidR="00B573DF" w:rsidSect="001C54D8">
      <w:pgSz w:w="16840" w:h="1190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B13FA" w14:textId="77777777" w:rsidR="00D31E0B" w:rsidRDefault="00D31E0B" w:rsidP="008A7A59">
      <w:r>
        <w:separator/>
      </w:r>
    </w:p>
  </w:endnote>
  <w:endnote w:type="continuationSeparator" w:id="0">
    <w:p w14:paraId="55E573ED" w14:textId="77777777" w:rsidR="00D31E0B" w:rsidRDefault="00D31E0B" w:rsidP="008A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Aveni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venirLTStd-Medium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Heavy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85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0A5F9" w14:textId="77777777" w:rsidR="002448B6" w:rsidRDefault="00244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A95B2" w14:textId="3FF1C590" w:rsidR="008328B9" w:rsidRPr="001C54D8" w:rsidRDefault="008328B9" w:rsidP="001C54D8">
    <w:pPr>
      <w:pStyle w:val="BasicParagraph"/>
      <w:rPr>
        <w:rFonts w:ascii="Avenir Next" w:hAnsi="Avenir Next" w:cs="Avenir Heavy"/>
        <w:sz w:val="22"/>
        <w:szCs w:val="22"/>
      </w:rPr>
    </w:pP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A10</w:t>
    </w:r>
    <w:r w:rsidR="001C54D8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15</w:t>
    </w:r>
    <w:r w:rsidR="00CA4989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4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 </w:t>
    </w:r>
    <w:r w:rsidR="001C54D8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The Design Process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 </w:t>
    </w:r>
    <w:r w:rsidRPr="00AC1432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– </w:t>
    </w:r>
    <w:r w:rsidR="001C54D8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Assessment Task 2C_</w:t>
    </w:r>
    <w:proofErr w:type="gramStart"/>
    <w:r w:rsidR="001C54D8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Evaluation 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 </w:t>
    </w:r>
    <w:r w:rsidRPr="00AC1432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–</w:t>
    </w:r>
    <w:proofErr w:type="gramEnd"/>
    <w:r w:rsidRPr="00AC1432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 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Ve</w:t>
    </w:r>
    <w:r w:rsidR="001C54D8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rsion </w:t>
    </w:r>
    <w:r w:rsidR="005A1370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3</w:t>
    </w:r>
    <w:r w:rsidRPr="008328B9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br/>
    </w:r>
    <w:r w:rsidRPr="00AC1432">
      <w:rPr>
        <w:rFonts w:ascii="Avenir 85 Heavy" w:hAnsi="Avenir 85 Heavy" w:cs="Avenir 85 Heavy"/>
        <w:color w:val="A6A6A6" w:themeColor="background1" w:themeShade="A6"/>
        <w:sz w:val="18"/>
        <w:szCs w:val="18"/>
      </w:rPr>
      <w:t>Young Rabbit Pty Ltd (RTO 90396 - ABN 28 003 381 182 - CRICOS 01331F) trading as Australian Pacific College</w:t>
    </w:r>
  </w:p>
  <w:p w14:paraId="0F8C99D8" w14:textId="77777777" w:rsidR="008328B9" w:rsidRDefault="008328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176B5" w14:textId="77777777" w:rsidR="002448B6" w:rsidRDefault="002448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5429E" w14:textId="5E4B24D7" w:rsidR="001C54D8" w:rsidRPr="001C54D8" w:rsidRDefault="001C54D8" w:rsidP="001C54D8">
    <w:pPr>
      <w:pStyle w:val="titleblock"/>
      <w:spacing w:after="0" w:line="240" w:lineRule="auto"/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</w:pP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br/>
      <w:t>A1015</w:t>
    </w:r>
    <w:r w:rsidR="00AD75DB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>4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 The Design Process </w:t>
    </w:r>
    <w:r w:rsidRPr="00AC1432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– 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Assessment Task 2C_Evaluation </w:t>
    </w:r>
    <w:r w:rsidRPr="00AC1432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– </w:t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 xml:space="preserve">Version </w:t>
    </w:r>
    <w:del w:id="108" w:author="Josh Kelly" w:date="2022-02-17T11:14:00Z">
      <w:r w:rsidR="008B354D" w:rsidDel="002448B6">
        <w:rPr>
          <w:rFonts w:ascii="Avenir 85 Heavy" w:hAnsi="Avenir 85 Heavy" w:cs="Avenir 85 Heavy"/>
          <w:color w:val="A6A6A6" w:themeColor="background1" w:themeShade="A6"/>
          <w:spacing w:val="2"/>
          <w:sz w:val="18"/>
          <w:szCs w:val="18"/>
        </w:rPr>
        <w:delText>2</w:delText>
      </w:r>
    </w:del>
    <w:ins w:id="109" w:author="Josh Kelly" w:date="2022-02-17T11:14:00Z">
      <w:r w:rsidR="002448B6">
        <w:rPr>
          <w:rFonts w:ascii="Avenir 85 Heavy" w:hAnsi="Avenir 85 Heavy" w:cs="Avenir 85 Heavy"/>
          <w:color w:val="A6A6A6" w:themeColor="background1" w:themeShade="A6"/>
          <w:spacing w:val="2"/>
          <w:sz w:val="18"/>
          <w:szCs w:val="18"/>
        </w:rPr>
        <w:t>3</w:t>
      </w:r>
    </w:ins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tab/>
    </w:r>
    <w:r w:rsidRPr="008328B9">
      <w:rPr>
        <w:rFonts w:ascii="Avenir Next LT Pro" w:hAnsi="Avenir Next LT Pro"/>
        <w:color w:val="A6A6A6" w:themeColor="background1" w:themeShade="A6"/>
        <w:sz w:val="18"/>
        <w:szCs w:val="18"/>
      </w:rPr>
      <w:t xml:space="preserve">Page </w:t>
    </w:r>
    <w:r w:rsidRPr="008328B9">
      <w:rPr>
        <w:rStyle w:val="PageNumber"/>
        <w:rFonts w:ascii="Avenir Next LT Pro" w:hAnsi="Avenir Next LT Pro"/>
        <w:color w:val="A6A6A6" w:themeColor="background1" w:themeShade="A6"/>
        <w:sz w:val="18"/>
        <w:szCs w:val="18"/>
      </w:rPr>
      <w:fldChar w:fldCharType="begin"/>
    </w:r>
    <w:r w:rsidRPr="008328B9">
      <w:rPr>
        <w:rStyle w:val="PageNumber"/>
        <w:rFonts w:ascii="Avenir Next LT Pro" w:hAnsi="Avenir Next LT Pro"/>
        <w:color w:val="A6A6A6" w:themeColor="background1" w:themeShade="A6"/>
        <w:sz w:val="18"/>
        <w:szCs w:val="18"/>
      </w:rPr>
      <w:instrText xml:space="preserve"> PAGE </w:instrText>
    </w:r>
    <w:r w:rsidRPr="008328B9">
      <w:rPr>
        <w:rStyle w:val="PageNumber"/>
        <w:rFonts w:ascii="Avenir Next LT Pro" w:hAnsi="Avenir Next LT Pro"/>
        <w:color w:val="A6A6A6" w:themeColor="background1" w:themeShade="A6"/>
        <w:sz w:val="18"/>
        <w:szCs w:val="18"/>
      </w:rPr>
      <w:fldChar w:fldCharType="separate"/>
    </w:r>
    <w:r>
      <w:rPr>
        <w:rStyle w:val="PageNumber"/>
        <w:rFonts w:ascii="Avenir Next LT Pro" w:hAnsi="Avenir Next LT Pro"/>
        <w:color w:val="A6A6A6" w:themeColor="background1" w:themeShade="A6"/>
        <w:sz w:val="18"/>
        <w:szCs w:val="18"/>
      </w:rPr>
      <w:t>2</w:t>
    </w:r>
    <w:r w:rsidRPr="008328B9">
      <w:rPr>
        <w:rStyle w:val="PageNumber"/>
        <w:rFonts w:ascii="Avenir Next LT Pro" w:hAnsi="Avenir Next LT Pro"/>
        <w:color w:val="A6A6A6" w:themeColor="background1" w:themeShade="A6"/>
        <w:sz w:val="18"/>
        <w:szCs w:val="18"/>
      </w:rPr>
      <w:fldChar w:fldCharType="end"/>
    </w:r>
    <w:r w:rsidRPr="008328B9">
      <w:rPr>
        <w:rFonts w:ascii="Avenir 85 Heavy" w:hAnsi="Avenir 85 Heavy" w:cs="Avenir 85 Heavy"/>
        <w:color w:val="A6A6A6" w:themeColor="background1" w:themeShade="A6"/>
        <w:spacing w:val="2"/>
        <w:sz w:val="18"/>
        <w:szCs w:val="18"/>
      </w:rPr>
      <w:br/>
    </w:r>
    <w:r w:rsidRPr="00AC1432">
      <w:rPr>
        <w:rFonts w:ascii="Avenir 85 Heavy" w:hAnsi="Avenir 85 Heavy" w:cs="Avenir 85 Heavy"/>
        <w:color w:val="A6A6A6" w:themeColor="background1" w:themeShade="A6"/>
        <w:sz w:val="18"/>
        <w:szCs w:val="18"/>
      </w:rPr>
      <w:t>Young Rabbit Pty Ltd (RTO 90396 - ABN 28 003 381 182 - CRICOS 01331F) trading as Australian Pacific College</w:t>
    </w:r>
  </w:p>
  <w:p w14:paraId="57D3D62C" w14:textId="77777777" w:rsidR="001C54D8" w:rsidRDefault="001C5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ED356" w14:textId="77777777" w:rsidR="00D31E0B" w:rsidRDefault="00D31E0B" w:rsidP="008A7A59">
      <w:r>
        <w:separator/>
      </w:r>
    </w:p>
  </w:footnote>
  <w:footnote w:type="continuationSeparator" w:id="0">
    <w:p w14:paraId="3CABE3AC" w14:textId="77777777" w:rsidR="00D31E0B" w:rsidRDefault="00D31E0B" w:rsidP="008A7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813A9" w14:textId="77777777" w:rsidR="002448B6" w:rsidRDefault="00244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E78F9" w14:textId="77777777" w:rsidR="002448B6" w:rsidRDefault="002448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5F5AE" w14:textId="77777777" w:rsidR="002448B6" w:rsidRDefault="00244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A882C7E"/>
    <w:lvl w:ilvl="0">
      <w:start w:val="1"/>
      <w:numFmt w:val="bullet"/>
      <w:pStyle w:val="ListBullet3"/>
      <w:lvlText w:val=""/>
      <w:lvlJc w:val="left"/>
      <w:pPr>
        <w:tabs>
          <w:tab w:val="num" w:pos="1699"/>
        </w:tabs>
        <w:ind w:left="1699" w:hanging="561"/>
      </w:pPr>
      <w:rPr>
        <w:rFonts w:ascii="Wingdings 2" w:hAnsi="Wingdings 2" w:hint="default"/>
        <w:b w:val="0"/>
        <w:i w:val="0"/>
        <w:sz w:val="20"/>
        <w:szCs w:val="20"/>
      </w:rPr>
    </w:lvl>
  </w:abstractNum>
  <w:abstractNum w:abstractNumId="1" w15:restartNumberingAfterBreak="0">
    <w:nsid w:val="02D6099D"/>
    <w:multiLevelType w:val="hybridMultilevel"/>
    <w:tmpl w:val="75104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1766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1361E0"/>
    <w:multiLevelType w:val="hybridMultilevel"/>
    <w:tmpl w:val="9E548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2ACC"/>
    <w:multiLevelType w:val="hybridMultilevel"/>
    <w:tmpl w:val="9E548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923A4"/>
    <w:multiLevelType w:val="hybridMultilevel"/>
    <w:tmpl w:val="A470D7FE"/>
    <w:lvl w:ilvl="0" w:tplc="D19ABB1C">
      <w:start w:val="3"/>
      <w:numFmt w:val="bullet"/>
      <w:lvlText w:val="-"/>
      <w:lvlJc w:val="left"/>
      <w:pPr>
        <w:ind w:left="76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284D5760"/>
    <w:multiLevelType w:val="multilevel"/>
    <w:tmpl w:val="ADA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D06F5"/>
    <w:multiLevelType w:val="hybridMultilevel"/>
    <w:tmpl w:val="41FE1C00"/>
    <w:lvl w:ilvl="0" w:tplc="6A640202">
      <w:start w:val="7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F7140"/>
    <w:multiLevelType w:val="hybridMultilevel"/>
    <w:tmpl w:val="2AE02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8634D"/>
    <w:multiLevelType w:val="hybridMultilevel"/>
    <w:tmpl w:val="ABAC7ACA"/>
    <w:lvl w:ilvl="0" w:tplc="52E46914">
      <w:start w:val="3"/>
      <w:numFmt w:val="bullet"/>
      <w:lvlText w:val="-"/>
      <w:lvlJc w:val="left"/>
      <w:pPr>
        <w:ind w:left="76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45DB203A"/>
    <w:multiLevelType w:val="multilevel"/>
    <w:tmpl w:val="19C03F3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4174CD"/>
    <w:multiLevelType w:val="hybridMultilevel"/>
    <w:tmpl w:val="4650F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B4EE3"/>
    <w:multiLevelType w:val="hybridMultilevel"/>
    <w:tmpl w:val="6878549A"/>
    <w:lvl w:ilvl="0" w:tplc="EAF41664"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52643"/>
    <w:multiLevelType w:val="multilevel"/>
    <w:tmpl w:val="19C03F3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25513796">
    <w:abstractNumId w:val="1"/>
  </w:num>
  <w:num w:numId="2" w16cid:durableId="2013800721">
    <w:abstractNumId w:val="4"/>
  </w:num>
  <w:num w:numId="3" w16cid:durableId="1425686053">
    <w:abstractNumId w:val="3"/>
  </w:num>
  <w:num w:numId="4" w16cid:durableId="440733357">
    <w:abstractNumId w:val="6"/>
  </w:num>
  <w:num w:numId="5" w16cid:durableId="1416050798">
    <w:abstractNumId w:val="7"/>
  </w:num>
  <w:num w:numId="6" w16cid:durableId="1656226180">
    <w:abstractNumId w:val="13"/>
  </w:num>
  <w:num w:numId="7" w16cid:durableId="1914117598">
    <w:abstractNumId w:val="10"/>
  </w:num>
  <w:num w:numId="8" w16cid:durableId="23330963">
    <w:abstractNumId w:val="9"/>
  </w:num>
  <w:num w:numId="9" w16cid:durableId="690641155">
    <w:abstractNumId w:val="5"/>
  </w:num>
  <w:num w:numId="10" w16cid:durableId="376322757">
    <w:abstractNumId w:val="8"/>
  </w:num>
  <w:num w:numId="11" w16cid:durableId="1801603866">
    <w:abstractNumId w:val="11"/>
  </w:num>
  <w:num w:numId="12" w16cid:durableId="2043821473">
    <w:abstractNumId w:val="0"/>
  </w:num>
  <w:num w:numId="13" w16cid:durableId="1636831045">
    <w:abstractNumId w:val="2"/>
  </w:num>
  <w:num w:numId="14" w16cid:durableId="42415594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ek Huynh">
    <w15:presenceInfo w15:providerId="Windows Live" w15:userId="e2f046d2d74a5037"/>
  </w15:person>
  <w15:person w15:author="Josh Kelly">
    <w15:presenceInfo w15:providerId="AD" w15:userId="S::jkelly@apc.edu.au::fdc6c3bd-47cf-431e-a2ed-a0334ed921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41"/>
    <w:rsid w:val="00003F26"/>
    <w:rsid w:val="00006527"/>
    <w:rsid w:val="000173B9"/>
    <w:rsid w:val="000239B7"/>
    <w:rsid w:val="000318B9"/>
    <w:rsid w:val="0006055B"/>
    <w:rsid w:val="000643DE"/>
    <w:rsid w:val="00083A14"/>
    <w:rsid w:val="000B4E97"/>
    <w:rsid w:val="000C4103"/>
    <w:rsid w:val="000D59A1"/>
    <w:rsid w:val="000F29B6"/>
    <w:rsid w:val="000F7A48"/>
    <w:rsid w:val="001056E7"/>
    <w:rsid w:val="001176C3"/>
    <w:rsid w:val="0017581C"/>
    <w:rsid w:val="001A79E6"/>
    <w:rsid w:val="001B16CE"/>
    <w:rsid w:val="001C4646"/>
    <w:rsid w:val="001C54D8"/>
    <w:rsid w:val="002051DF"/>
    <w:rsid w:val="00224511"/>
    <w:rsid w:val="002364E6"/>
    <w:rsid w:val="002448B6"/>
    <w:rsid w:val="00260CA5"/>
    <w:rsid w:val="002F13AC"/>
    <w:rsid w:val="003062DC"/>
    <w:rsid w:val="00372A75"/>
    <w:rsid w:val="003B27D8"/>
    <w:rsid w:val="003D26AA"/>
    <w:rsid w:val="003E0415"/>
    <w:rsid w:val="003E40A6"/>
    <w:rsid w:val="003E5477"/>
    <w:rsid w:val="00417448"/>
    <w:rsid w:val="004202E6"/>
    <w:rsid w:val="0049414E"/>
    <w:rsid w:val="004B3316"/>
    <w:rsid w:val="00505ADA"/>
    <w:rsid w:val="005274F9"/>
    <w:rsid w:val="005752C0"/>
    <w:rsid w:val="00584CF8"/>
    <w:rsid w:val="00591685"/>
    <w:rsid w:val="00592904"/>
    <w:rsid w:val="005A1370"/>
    <w:rsid w:val="005B6CFE"/>
    <w:rsid w:val="005F108D"/>
    <w:rsid w:val="005F589D"/>
    <w:rsid w:val="00621215"/>
    <w:rsid w:val="00653C41"/>
    <w:rsid w:val="00661FC7"/>
    <w:rsid w:val="0067319F"/>
    <w:rsid w:val="006773DF"/>
    <w:rsid w:val="00690C12"/>
    <w:rsid w:val="006A5BD6"/>
    <w:rsid w:val="00705DB5"/>
    <w:rsid w:val="00761632"/>
    <w:rsid w:val="00781F53"/>
    <w:rsid w:val="00796D49"/>
    <w:rsid w:val="007D6DEC"/>
    <w:rsid w:val="007F0D14"/>
    <w:rsid w:val="00814C05"/>
    <w:rsid w:val="008328B9"/>
    <w:rsid w:val="00861CD5"/>
    <w:rsid w:val="00866BFE"/>
    <w:rsid w:val="00877390"/>
    <w:rsid w:val="008A7A59"/>
    <w:rsid w:val="008B354D"/>
    <w:rsid w:val="008C128D"/>
    <w:rsid w:val="00910849"/>
    <w:rsid w:val="00915DC2"/>
    <w:rsid w:val="00924474"/>
    <w:rsid w:val="00944E1C"/>
    <w:rsid w:val="009909C0"/>
    <w:rsid w:val="00997F26"/>
    <w:rsid w:val="009A2748"/>
    <w:rsid w:val="009B386F"/>
    <w:rsid w:val="009C5F1B"/>
    <w:rsid w:val="00A021D4"/>
    <w:rsid w:val="00A10E39"/>
    <w:rsid w:val="00A25927"/>
    <w:rsid w:val="00A84748"/>
    <w:rsid w:val="00AB1B94"/>
    <w:rsid w:val="00AD75DB"/>
    <w:rsid w:val="00AF4E65"/>
    <w:rsid w:val="00AF4EFC"/>
    <w:rsid w:val="00B05CD1"/>
    <w:rsid w:val="00B36D80"/>
    <w:rsid w:val="00B573DF"/>
    <w:rsid w:val="00B74BF4"/>
    <w:rsid w:val="00B75F86"/>
    <w:rsid w:val="00B9602B"/>
    <w:rsid w:val="00BA422F"/>
    <w:rsid w:val="00BB41E5"/>
    <w:rsid w:val="00BD3F3C"/>
    <w:rsid w:val="00BE3BA6"/>
    <w:rsid w:val="00BF0BFC"/>
    <w:rsid w:val="00BF6D06"/>
    <w:rsid w:val="00C0036F"/>
    <w:rsid w:val="00C133CB"/>
    <w:rsid w:val="00C219F8"/>
    <w:rsid w:val="00C31E8E"/>
    <w:rsid w:val="00C41070"/>
    <w:rsid w:val="00C55763"/>
    <w:rsid w:val="00C577B5"/>
    <w:rsid w:val="00C66714"/>
    <w:rsid w:val="00C938D5"/>
    <w:rsid w:val="00CA4989"/>
    <w:rsid w:val="00CE50FE"/>
    <w:rsid w:val="00D04B2C"/>
    <w:rsid w:val="00D12A85"/>
    <w:rsid w:val="00D1525F"/>
    <w:rsid w:val="00D17553"/>
    <w:rsid w:val="00D20683"/>
    <w:rsid w:val="00D24FD4"/>
    <w:rsid w:val="00D25306"/>
    <w:rsid w:val="00D31E0B"/>
    <w:rsid w:val="00D34661"/>
    <w:rsid w:val="00D52BAB"/>
    <w:rsid w:val="00D712B9"/>
    <w:rsid w:val="00D93D12"/>
    <w:rsid w:val="00DD4380"/>
    <w:rsid w:val="00DD63EA"/>
    <w:rsid w:val="00DE3CEA"/>
    <w:rsid w:val="00E04E77"/>
    <w:rsid w:val="00E24BCF"/>
    <w:rsid w:val="00E324A9"/>
    <w:rsid w:val="00E3528B"/>
    <w:rsid w:val="00E51721"/>
    <w:rsid w:val="00E9648C"/>
    <w:rsid w:val="00EC681B"/>
    <w:rsid w:val="00EE4953"/>
    <w:rsid w:val="00F016F6"/>
    <w:rsid w:val="00F04CDD"/>
    <w:rsid w:val="00F058EB"/>
    <w:rsid w:val="00F06871"/>
    <w:rsid w:val="00F80F31"/>
    <w:rsid w:val="00F814D3"/>
    <w:rsid w:val="00F92148"/>
    <w:rsid w:val="00FA2767"/>
    <w:rsid w:val="00FD4291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82447"/>
  <w15:chartTrackingRefBased/>
  <w15:docId w15:val="{96430C76-A9EA-5749-9DEF-8D93A422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CF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53C41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paragraph" w:customStyle="1" w:styleId="NoParagraphStyle">
    <w:name w:val="[No Paragraph Style]"/>
    <w:rsid w:val="00A25927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paragraph" w:customStyle="1" w:styleId="TableGrid1">
    <w:name w:val="Table Grid1"/>
    <w:autoRedefine/>
    <w:rsid w:val="007F0D14"/>
    <w:rPr>
      <w:rFonts w:ascii="Lucida Grande" w:eastAsia="ヒラギノ角ゴ Pro W3" w:hAnsi="Lucida Grande" w:cs="Times New Roman"/>
      <w:color w:val="000000"/>
      <w:sz w:val="22"/>
      <w:szCs w:val="20"/>
      <w:lang w:eastAsia="en-AU"/>
    </w:rPr>
  </w:style>
  <w:style w:type="table" w:styleId="TableGrid">
    <w:name w:val="Table Grid"/>
    <w:basedOn w:val="TableNormal"/>
    <w:rsid w:val="009B3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ParagraphStyle"/>
    <w:uiPriority w:val="99"/>
    <w:rsid w:val="00591685"/>
    <w:pPr>
      <w:suppressAutoHyphens/>
      <w:spacing w:after="120"/>
    </w:pPr>
    <w:rPr>
      <w:rFonts w:ascii="AvenirLTStd-Medium" w:hAnsi="AvenirLTStd-Medium" w:cs="AvenirLTStd-Medium"/>
      <w:sz w:val="18"/>
      <w:szCs w:val="18"/>
      <w:lang w:val="zh-CN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F04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E04E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A5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A7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A59"/>
    <w:rPr>
      <w:rFonts w:ascii="Times New Roman" w:eastAsia="Times New Roman" w:hAnsi="Times New Roman" w:cs="Times New Roman"/>
      <w:lang w:eastAsia="en-GB"/>
    </w:rPr>
  </w:style>
  <w:style w:type="paragraph" w:customStyle="1" w:styleId="titleblock">
    <w:name w:val="title block"/>
    <w:basedOn w:val="Normal"/>
    <w:uiPriority w:val="99"/>
    <w:rsid w:val="008A7A59"/>
    <w:pPr>
      <w:suppressAutoHyphens/>
      <w:autoSpaceDE w:val="0"/>
      <w:autoSpaceDN w:val="0"/>
      <w:adjustRightInd w:val="0"/>
      <w:spacing w:after="113" w:line="288" w:lineRule="auto"/>
      <w:textAlignment w:val="center"/>
    </w:pPr>
    <w:rPr>
      <w:rFonts w:ascii="Arial" w:eastAsiaTheme="minorHAnsi" w:hAnsi="Arial" w:cs="Arial"/>
      <w:color w:val="000000"/>
      <w:sz w:val="16"/>
      <w:szCs w:val="16"/>
      <w:lang w:val="en-US" w:eastAsia="en-US"/>
    </w:rPr>
  </w:style>
  <w:style w:type="paragraph" w:styleId="ListBullet3">
    <w:name w:val="List Bullet 3"/>
    <w:basedOn w:val="Normal"/>
    <w:rsid w:val="008A7A59"/>
    <w:pPr>
      <w:numPr>
        <w:numId w:val="12"/>
      </w:numPr>
      <w:spacing w:before="240"/>
    </w:pPr>
    <w:rPr>
      <w:rFonts w:ascii="Verdana" w:hAnsi="Verdana"/>
      <w:sz w:val="20"/>
      <w:lang w:eastAsia="en-AU"/>
    </w:rPr>
  </w:style>
  <w:style w:type="character" w:styleId="PageNumber">
    <w:name w:val="page number"/>
    <w:basedOn w:val="DefaultParagraphFont"/>
    <w:rsid w:val="008328B9"/>
  </w:style>
  <w:style w:type="table" w:styleId="TableGridLight">
    <w:name w:val="Grid Table Light"/>
    <w:basedOn w:val="TableNormal"/>
    <w:uiPriority w:val="40"/>
    <w:rsid w:val="00F016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8B354D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ink/ink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customXml" Target="ink/ink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customXml" Target="ink/ink4.xml"/><Relationship Id="rId27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5:15:51.8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1 509 24575,'7'0'0,"0"0"0,0 1 0,0 0 0,0 0 0,0 0 0,0 1 0,0 0 0,0 0 0,0 1 0,10 5 0,-8-2 0,0 1 0,-1 0 0,0 0 0,0 1 0,0 0 0,8 12 0,-12-14 0,1 0 0,0 0 0,0-1 0,1 0 0,-1 0 0,1 0 0,11 6 0,-14-9 0,1-1 0,0 1 0,0-1 0,0 0 0,0 0 0,0-1 0,0 1 0,0-1 0,0 0 0,0 0 0,0 0 0,0-1 0,0 1 0,0-1 0,0 0 0,5-1 0,19-8 0,1-2 0,-1 0 0,-1-1 0,0-2 0,42-31 0,113-104 0,-179 148 0,49-43 0,-1-3 0,-2-2 0,61-80 0,-44 36-1365,-55 75-5461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5:16:07.9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1 463 24575,'0'7'0,"1"0"0,0 0 0,1 0 0,0 0 0,0 0 0,0-1 0,1 1 0,-1-1 0,2 1 0,-1-1 0,1 0 0,0 0 0,5 5 0,10 11 0,41 37 0,-32-32 0,190 165 0,-214-188 0,2 1 0,0 0 0,0 0 0,1-1 0,-1 0 0,8 4 0,-13-8 0,0 0 0,0 1 0,0-1 0,0 0 0,0 1 0,0-1 0,0 0 0,0 0 0,0 0 0,0 0 0,0 0 0,0 0 0,0 0 0,0 0 0,0-1 0,0 1 0,0 0 0,0-1 0,1 1 0,-1-1 0,0 0 0,0 0 0,0 0 0,0 0 0,-1 0 0,1-1 0,0 1 0,0 0 0,-1 0 0,1 0 0,-1-1 0,1 1 0,-1 0 0,0 0 0,1-1 0,-1 1 0,0-1 0,0-1 0,4-66 0,-4 45 0,2 0 0,5-33 0,3 20 0,1 0 0,2 1 0,1 1 0,2 0 0,2 0 0,0 2 0,3 0 0,34-41 0,22-17 0,121-108 0,-188 189 0,13-13-1365,-6 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5:16:00.7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1 342 24575,'1'7'0,"0"-1"0,0 1 0,1-1 0,0 0 0,0 0 0,0 0 0,1 0 0,0 0 0,0 0 0,1-1 0,0 0 0,0 1 0,0-1 0,0 0 0,10 7 0,6 6 0,0-2 0,36 23 0,-17-12 0,33 20 0,-67-44 0,1 0 0,0 0 0,0-1 0,0 0 0,0 0 0,0-1 0,0 1 0,1-1 0,-1-1 0,10 1 0,-13-2 0,1 1 0,-1-1 0,0 0 0,1 0 0,-1-1 0,0 1 0,0-1 0,0 0 0,0 1 0,0-1 0,0-1 0,4-2 0,32-36 0,-27 27 0,45-49 0,273-320 0,-278 305-1365,-47 70-5461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5:15:54.0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0 589 24575,'6'1'0,"-1"-1"0,0 1 0,0 0 0,0 0 0,0 1 0,-1-1 0,1 1 0,0 0 0,-1 1 0,1-1 0,-1 1 0,7 5 0,6 6 0,26 28 0,5 3 0,-45-42 0,0-1 0,0 1 0,1-1 0,-1 0 0,1 0 0,-1 0 0,1-1 0,0 1 0,0-1 0,0 0 0,-1 0 0,6 1 0,-5-2 0,0-1 0,0 0 0,0 1 0,0-1 0,0-1 0,0 1 0,0 0 0,0-1 0,0 0 0,-1 0 0,7-4 0,77-55 0,94-83 0,-133 104 0,14-17 0,73-85 0,-26 25 0,-70 81 0,-28 27 0,0-1 0,-1 0 0,0-1 0,0 0 0,14-23 0,-6 6-1365,-9 17-5461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05:16:13.3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1044 24575,'1'1'0,"-1"0"0,1 0 0,0 0 0,-1 0 0,1 0 0,0 0 0,-1 0 0,1 0 0,0-1 0,0 1 0,0 0 0,0-1 0,0 1 0,0 0 0,0-1 0,0 1 0,0-1 0,0 0 0,0 1 0,0-1 0,0 0 0,0 1 0,2-1 0,3 2 0,259 123 0,-151-67 0,65 30 0,241 158 0,-415-242 0,0 0 0,0-1 0,0 1 0,0-1 0,1 0 0,-1-1 0,8 3 0,-12-5 0,1 1 0,0-1 0,0 0 0,-1 0 0,1 0 0,0 0 0,-1 0 0,1 0 0,0-1 0,0 1 0,-1-1 0,1 1 0,0-1 0,-1 1 0,1-1 0,-1 0 0,1 0 0,-1 0 0,1 0 0,-1 0 0,0 0 0,1 0 0,-1 0 0,0-1 0,2-2 0,12-16 0,-2-2 0,0 0 0,-1 0 0,17-45 0,-5 10 0,0 9 0,2 2 0,2 1 0,2 1 0,2 1 0,2 2 0,56-53 0,259-195 0,91-8 0,17 29 0,-232 139 0,-190 107-1365,-18 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3CC30-87C4-4EC9-8D1C-6C6D9121A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Krispel</dc:creator>
  <cp:keywords/>
  <dc:description/>
  <cp:lastModifiedBy>Tek Huynh</cp:lastModifiedBy>
  <cp:revision>5</cp:revision>
  <dcterms:created xsi:type="dcterms:W3CDTF">2022-02-16T04:05:00Z</dcterms:created>
  <dcterms:modified xsi:type="dcterms:W3CDTF">2024-06-28T05:21:00Z</dcterms:modified>
</cp:coreProperties>
</file>